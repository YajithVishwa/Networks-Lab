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2AD" w:rsidRPr="00B432AD" w:rsidRDefault="00B432AD" w:rsidP="006D5F7A">
      <w:pPr>
        <w:spacing w:before="100" w:beforeAutospacing="1" w:after="100" w:afterAutospacing="1" w:line="360" w:lineRule="auto"/>
        <w:outlineLvl w:val="0"/>
        <w:rPr>
          <w:rFonts w:asciiTheme="majorHAnsi" w:eastAsia="Times New Roman" w:hAnsiTheme="majorHAnsi" w:cs="Times New Roman"/>
          <w:b/>
          <w:bCs/>
          <w:kern w:val="36"/>
          <w:sz w:val="24"/>
          <w:szCs w:val="24"/>
        </w:rPr>
      </w:pPr>
      <w:r w:rsidRPr="00B432AD">
        <w:rPr>
          <w:rFonts w:asciiTheme="majorHAnsi" w:eastAsia="Times New Roman" w:hAnsiTheme="majorHAnsi" w:cs="Times New Roman"/>
          <w:b/>
          <w:bCs/>
          <w:kern w:val="36"/>
          <w:sz w:val="24"/>
          <w:szCs w:val="24"/>
        </w:rPr>
        <w:t>Socket Programming in Java</w:t>
      </w:r>
    </w:p>
    <w:p w:rsidR="00B432AD" w:rsidRPr="00B432AD" w:rsidRDefault="00B432AD" w:rsidP="006D5F7A">
      <w:pPr>
        <w:spacing w:before="100" w:beforeAutospacing="1" w:after="100" w:afterAutospacing="1" w:line="360" w:lineRule="auto"/>
        <w:jc w:val="both"/>
        <w:rPr>
          <w:rFonts w:asciiTheme="majorHAnsi" w:eastAsia="Times New Roman" w:hAnsiTheme="majorHAnsi" w:cs="Times New Roman"/>
          <w:sz w:val="24"/>
          <w:szCs w:val="24"/>
        </w:rPr>
      </w:pPr>
      <w:r w:rsidRPr="00B432AD">
        <w:rPr>
          <w:rFonts w:asciiTheme="majorHAnsi" w:eastAsia="Times New Roman" w:hAnsiTheme="majorHAnsi" w:cs="Times New Roman"/>
          <w:sz w:val="24"/>
          <w:szCs w:val="24"/>
        </w:rPr>
        <w:t xml:space="preserve">This </w:t>
      </w:r>
      <w:r w:rsidR="006D5F7A" w:rsidRPr="006D5F7A">
        <w:rPr>
          <w:rFonts w:asciiTheme="majorHAnsi" w:eastAsia="Times New Roman" w:hAnsiTheme="majorHAnsi" w:cs="Times New Roman"/>
          <w:sz w:val="24"/>
          <w:szCs w:val="24"/>
        </w:rPr>
        <w:t>experiment</w:t>
      </w:r>
      <w:r w:rsidR="006D5F7A">
        <w:rPr>
          <w:rFonts w:asciiTheme="majorHAnsi" w:eastAsia="Times New Roman" w:hAnsiTheme="majorHAnsi" w:cs="Times New Roman"/>
          <w:sz w:val="24"/>
          <w:szCs w:val="24"/>
        </w:rPr>
        <w:t xml:space="preserve"> </w:t>
      </w:r>
      <w:r w:rsidRPr="00B432AD">
        <w:rPr>
          <w:rFonts w:asciiTheme="majorHAnsi" w:eastAsia="Times New Roman" w:hAnsiTheme="majorHAnsi" w:cs="Times New Roman"/>
          <w:sz w:val="24"/>
          <w:szCs w:val="24"/>
        </w:rPr>
        <w:t>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rsidR="00B432AD" w:rsidRPr="00B432AD" w:rsidRDefault="00B432AD" w:rsidP="006D5F7A">
      <w:pPr>
        <w:spacing w:before="100" w:beforeAutospacing="1" w:after="100" w:afterAutospacing="1" w:line="360" w:lineRule="auto"/>
        <w:rPr>
          <w:rFonts w:asciiTheme="majorHAnsi" w:eastAsia="Times New Roman" w:hAnsiTheme="majorHAnsi" w:cs="Times New Roman"/>
          <w:sz w:val="24"/>
          <w:szCs w:val="24"/>
        </w:rPr>
      </w:pPr>
      <w:r w:rsidRPr="00B432AD">
        <w:rPr>
          <w:rFonts w:asciiTheme="majorHAnsi" w:eastAsia="Times New Roman" w:hAnsiTheme="majorHAnsi" w:cs="Times New Roman"/>
          <w:b/>
          <w:bCs/>
          <w:sz w:val="24"/>
          <w:szCs w:val="24"/>
        </w:rPr>
        <w:t>Client Side Programming</w:t>
      </w:r>
    </w:p>
    <w:p w:rsidR="00B432AD" w:rsidRPr="00B432AD" w:rsidRDefault="00B432AD" w:rsidP="006D5F7A">
      <w:pPr>
        <w:spacing w:before="100" w:beforeAutospacing="1" w:after="100" w:afterAutospacing="1" w:line="360" w:lineRule="auto"/>
        <w:rPr>
          <w:rFonts w:asciiTheme="majorHAnsi" w:eastAsia="Times New Roman" w:hAnsiTheme="majorHAnsi" w:cs="Times New Roman"/>
          <w:sz w:val="24"/>
          <w:szCs w:val="24"/>
        </w:rPr>
      </w:pPr>
      <w:r w:rsidRPr="006D5F7A">
        <w:rPr>
          <w:rFonts w:asciiTheme="majorHAnsi" w:eastAsia="Times New Roman" w:hAnsiTheme="majorHAnsi" w:cs="Times New Roman"/>
          <w:b/>
          <w:bCs/>
          <w:sz w:val="24"/>
          <w:szCs w:val="24"/>
        </w:rPr>
        <w:t>Establish a Socket Connection</w:t>
      </w:r>
    </w:p>
    <w:p w:rsidR="00B432AD" w:rsidRPr="00B432AD" w:rsidRDefault="00B432AD" w:rsidP="006D5F7A">
      <w:pPr>
        <w:spacing w:before="100" w:beforeAutospacing="1" w:after="100" w:afterAutospacing="1" w:line="360" w:lineRule="auto"/>
        <w:jc w:val="both"/>
        <w:rPr>
          <w:rFonts w:asciiTheme="majorHAnsi" w:eastAsia="Times New Roman" w:hAnsiTheme="majorHAnsi" w:cs="Times New Roman"/>
          <w:sz w:val="24"/>
          <w:szCs w:val="24"/>
        </w:rPr>
      </w:pPr>
      <w:r w:rsidRPr="00B432AD">
        <w:rPr>
          <w:rFonts w:asciiTheme="majorHAnsi" w:eastAsia="Times New Roman" w:hAnsiTheme="majorHAnsi" w:cs="Times New Roman"/>
          <w:sz w:val="24"/>
          <w:szCs w:val="24"/>
        </w:rPr>
        <w:t xml:space="preserve">To connect to other machine we need a socket connection. A socket connection means the two machines have information about each other’s network location (IP Address) and TCP </w:t>
      </w:r>
      <w:proofErr w:type="spellStart"/>
      <w:r w:rsidRPr="00B432AD">
        <w:rPr>
          <w:rFonts w:asciiTheme="majorHAnsi" w:eastAsia="Times New Roman" w:hAnsiTheme="majorHAnsi" w:cs="Times New Roman"/>
          <w:sz w:val="24"/>
          <w:szCs w:val="24"/>
        </w:rPr>
        <w:t>port.The</w:t>
      </w:r>
      <w:proofErr w:type="spellEnd"/>
      <w:r w:rsidRPr="00B432AD">
        <w:rPr>
          <w:rFonts w:asciiTheme="majorHAnsi" w:eastAsia="Times New Roman" w:hAnsiTheme="majorHAnsi" w:cs="Times New Roman"/>
          <w:sz w:val="24"/>
          <w:szCs w:val="24"/>
        </w:rPr>
        <w:t xml:space="preserve"> </w:t>
      </w:r>
      <w:proofErr w:type="spellStart"/>
      <w:r w:rsidRPr="00B432AD">
        <w:rPr>
          <w:rFonts w:asciiTheme="majorHAnsi" w:eastAsia="Times New Roman" w:hAnsiTheme="majorHAnsi" w:cs="Times New Roman"/>
          <w:sz w:val="24"/>
          <w:szCs w:val="24"/>
        </w:rPr>
        <w:t>java.net.Socket</w:t>
      </w:r>
      <w:proofErr w:type="spellEnd"/>
      <w:r w:rsidRPr="00B432AD">
        <w:rPr>
          <w:rFonts w:asciiTheme="majorHAnsi" w:eastAsia="Times New Roman" w:hAnsiTheme="majorHAnsi" w:cs="Times New Roman"/>
          <w:sz w:val="24"/>
          <w:szCs w:val="24"/>
        </w:rPr>
        <w:t xml:space="preserve"> class represents a Socket. To open a socket:</w:t>
      </w:r>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heme="majorHAnsi" w:eastAsia="Times New Roman" w:hAnsiTheme="majorHAnsi" w:cs="Courier New"/>
          <w:sz w:val="24"/>
          <w:szCs w:val="24"/>
        </w:rPr>
      </w:pPr>
      <w:r w:rsidRPr="00B432AD">
        <w:rPr>
          <w:rFonts w:asciiTheme="majorHAnsi" w:eastAsia="Times New Roman" w:hAnsiTheme="majorHAnsi" w:cs="Courier New"/>
          <w:sz w:val="24"/>
          <w:szCs w:val="24"/>
        </w:rPr>
        <w:t xml:space="preserve">Socket </w:t>
      </w:r>
      <w:proofErr w:type="spellStart"/>
      <w:r w:rsidRPr="00B432AD">
        <w:rPr>
          <w:rFonts w:asciiTheme="majorHAnsi" w:eastAsia="Times New Roman" w:hAnsiTheme="majorHAnsi" w:cs="Courier New"/>
          <w:sz w:val="24"/>
          <w:szCs w:val="24"/>
        </w:rPr>
        <w:t>socket</w:t>
      </w:r>
      <w:proofErr w:type="spellEnd"/>
      <w:r w:rsidRPr="00B432AD">
        <w:rPr>
          <w:rFonts w:asciiTheme="majorHAnsi" w:eastAsia="Times New Roman" w:hAnsiTheme="majorHAnsi" w:cs="Courier New"/>
          <w:sz w:val="24"/>
          <w:szCs w:val="24"/>
        </w:rPr>
        <w:t xml:space="preserve"> = new </w:t>
      </w:r>
      <w:proofErr w:type="gramStart"/>
      <w:r w:rsidRPr="00B432AD">
        <w:rPr>
          <w:rFonts w:asciiTheme="majorHAnsi" w:eastAsia="Times New Roman" w:hAnsiTheme="majorHAnsi" w:cs="Courier New"/>
          <w:sz w:val="24"/>
          <w:szCs w:val="24"/>
        </w:rPr>
        <w:t>Socket(</w:t>
      </w:r>
      <w:proofErr w:type="gramEnd"/>
      <w:r w:rsidRPr="00B432AD">
        <w:rPr>
          <w:rFonts w:asciiTheme="majorHAnsi" w:eastAsia="Times New Roman" w:hAnsiTheme="majorHAnsi" w:cs="Courier New"/>
          <w:sz w:val="24"/>
          <w:szCs w:val="24"/>
        </w:rPr>
        <w:t>“127.0.0.1”, 5000)</w:t>
      </w:r>
    </w:p>
    <w:p w:rsidR="00B432AD" w:rsidRPr="00B432AD" w:rsidRDefault="00B432AD" w:rsidP="006D5F7A">
      <w:pPr>
        <w:numPr>
          <w:ilvl w:val="0"/>
          <w:numId w:val="1"/>
        </w:numPr>
        <w:spacing w:before="100" w:beforeAutospacing="1" w:after="100" w:afterAutospacing="1" w:line="360" w:lineRule="auto"/>
        <w:jc w:val="both"/>
        <w:rPr>
          <w:rFonts w:asciiTheme="majorHAnsi" w:eastAsia="Times New Roman" w:hAnsiTheme="majorHAnsi" w:cs="Times New Roman"/>
          <w:sz w:val="24"/>
          <w:szCs w:val="24"/>
        </w:rPr>
      </w:pPr>
      <w:r w:rsidRPr="00B432AD">
        <w:rPr>
          <w:rFonts w:asciiTheme="majorHAnsi" w:eastAsia="Times New Roman" w:hAnsiTheme="majorHAnsi" w:cs="Times New Roman"/>
          <w:sz w:val="24"/>
          <w:szCs w:val="24"/>
        </w:rPr>
        <w:t>First argument – </w:t>
      </w:r>
      <w:r w:rsidRPr="006D5F7A">
        <w:rPr>
          <w:rFonts w:asciiTheme="majorHAnsi" w:eastAsia="Times New Roman" w:hAnsiTheme="majorHAnsi" w:cs="Times New Roman"/>
          <w:b/>
          <w:bCs/>
          <w:sz w:val="24"/>
          <w:szCs w:val="24"/>
        </w:rPr>
        <w:t>IP address of Server</w:t>
      </w:r>
      <w:r w:rsidRPr="00B432AD">
        <w:rPr>
          <w:rFonts w:asciiTheme="majorHAnsi" w:eastAsia="Times New Roman" w:hAnsiTheme="majorHAnsi" w:cs="Times New Roman"/>
          <w:sz w:val="24"/>
          <w:szCs w:val="24"/>
        </w:rPr>
        <w:t xml:space="preserve">. </w:t>
      </w:r>
      <w:proofErr w:type="gramStart"/>
      <w:r w:rsidRPr="00B432AD">
        <w:rPr>
          <w:rFonts w:asciiTheme="majorHAnsi" w:eastAsia="Times New Roman" w:hAnsiTheme="majorHAnsi" w:cs="Times New Roman"/>
          <w:sz w:val="24"/>
          <w:szCs w:val="24"/>
        </w:rPr>
        <w:t>( 127.0.0.1</w:t>
      </w:r>
      <w:proofErr w:type="gramEnd"/>
      <w:r w:rsidRPr="00B432AD">
        <w:rPr>
          <w:rFonts w:asciiTheme="majorHAnsi" w:eastAsia="Times New Roman" w:hAnsiTheme="majorHAnsi" w:cs="Times New Roman"/>
          <w:sz w:val="24"/>
          <w:szCs w:val="24"/>
        </w:rPr>
        <w:t xml:space="preserve">  is the IP address of </w:t>
      </w:r>
      <w:proofErr w:type="spellStart"/>
      <w:r w:rsidRPr="00B432AD">
        <w:rPr>
          <w:rFonts w:asciiTheme="majorHAnsi" w:eastAsia="Times New Roman" w:hAnsiTheme="majorHAnsi" w:cs="Times New Roman"/>
          <w:sz w:val="24"/>
          <w:szCs w:val="24"/>
        </w:rPr>
        <w:t>localhost</w:t>
      </w:r>
      <w:proofErr w:type="spellEnd"/>
      <w:r w:rsidRPr="00B432AD">
        <w:rPr>
          <w:rFonts w:asciiTheme="majorHAnsi" w:eastAsia="Times New Roman" w:hAnsiTheme="majorHAnsi" w:cs="Times New Roman"/>
          <w:sz w:val="24"/>
          <w:szCs w:val="24"/>
        </w:rPr>
        <w:t>, where code will run on single stand-alone machine).</w:t>
      </w:r>
    </w:p>
    <w:p w:rsidR="00B432AD" w:rsidRPr="00B432AD" w:rsidRDefault="00B432AD" w:rsidP="006D5F7A">
      <w:pPr>
        <w:numPr>
          <w:ilvl w:val="0"/>
          <w:numId w:val="1"/>
        </w:numPr>
        <w:spacing w:before="100" w:beforeAutospacing="1" w:after="100" w:afterAutospacing="1" w:line="360" w:lineRule="auto"/>
        <w:jc w:val="both"/>
        <w:rPr>
          <w:rFonts w:asciiTheme="majorHAnsi" w:eastAsia="Times New Roman" w:hAnsiTheme="majorHAnsi" w:cs="Times New Roman"/>
          <w:sz w:val="24"/>
          <w:szCs w:val="24"/>
        </w:rPr>
      </w:pPr>
      <w:r w:rsidRPr="00B432AD">
        <w:rPr>
          <w:rFonts w:asciiTheme="majorHAnsi" w:eastAsia="Times New Roman" w:hAnsiTheme="majorHAnsi" w:cs="Times New Roman"/>
          <w:sz w:val="24"/>
          <w:szCs w:val="24"/>
        </w:rPr>
        <w:t>Second argument – </w:t>
      </w:r>
      <w:r w:rsidRPr="006D5F7A">
        <w:rPr>
          <w:rFonts w:asciiTheme="majorHAnsi" w:eastAsia="Times New Roman" w:hAnsiTheme="majorHAnsi" w:cs="Times New Roman"/>
          <w:b/>
          <w:bCs/>
          <w:sz w:val="24"/>
          <w:szCs w:val="24"/>
        </w:rPr>
        <w:t>TCP Port</w:t>
      </w:r>
      <w:r w:rsidRPr="00B432AD">
        <w:rPr>
          <w:rFonts w:asciiTheme="majorHAnsi" w:eastAsia="Times New Roman" w:hAnsiTheme="majorHAnsi" w:cs="Times New Roman"/>
          <w:sz w:val="24"/>
          <w:szCs w:val="24"/>
        </w:rPr>
        <w:t>. (Just a number representing which application to run on a server. For example, HTTP runs on port 80. Port number can be from 0 to 65535)</w:t>
      </w:r>
    </w:p>
    <w:p w:rsidR="00B432AD" w:rsidRPr="006D5F7A" w:rsidRDefault="00B432AD" w:rsidP="006D5F7A">
      <w:pPr>
        <w:spacing w:before="100" w:beforeAutospacing="1" w:after="100" w:afterAutospacing="1" w:line="360" w:lineRule="auto"/>
        <w:rPr>
          <w:rFonts w:asciiTheme="majorHAnsi" w:eastAsia="Times New Roman" w:hAnsiTheme="majorHAnsi" w:cs="Times New Roman"/>
          <w:b/>
          <w:bCs/>
          <w:sz w:val="24"/>
          <w:szCs w:val="24"/>
        </w:rPr>
      </w:pPr>
      <w:r w:rsidRPr="006D5F7A">
        <w:rPr>
          <w:rFonts w:asciiTheme="majorHAnsi" w:eastAsia="Times New Roman" w:hAnsiTheme="majorHAnsi" w:cs="Times New Roman"/>
          <w:b/>
          <w:bCs/>
          <w:sz w:val="24"/>
          <w:szCs w:val="24"/>
        </w:rPr>
        <w:t>Example Program – Simple Communication between Client and Server</w:t>
      </w:r>
    </w:p>
    <w:p w:rsidR="00B432AD" w:rsidRPr="00B432AD" w:rsidRDefault="00B432AD" w:rsidP="006D5F7A">
      <w:pPr>
        <w:spacing w:after="0"/>
        <w:rPr>
          <w:ins w:id="0" w:author="Unknown"/>
          <w:rFonts w:asciiTheme="majorHAnsi" w:eastAsia="Times New Roman" w:hAnsiTheme="majorHAnsi" w:cs="Times New Roman"/>
          <w:sz w:val="24"/>
          <w:szCs w:val="24"/>
          <w:u w:val="single"/>
        </w:rPr>
      </w:pPr>
      <w:r w:rsidRPr="006D5F7A">
        <w:rPr>
          <w:rFonts w:asciiTheme="majorHAnsi" w:eastAsia="Times New Roman" w:hAnsiTheme="majorHAnsi" w:cs="Times New Roman"/>
          <w:b/>
          <w:bCs/>
          <w:sz w:val="24"/>
          <w:szCs w:val="24"/>
        </w:rPr>
        <w:t>Java Implementation - Client</w:t>
      </w:r>
    </w:p>
    <w:tbl>
      <w:tblPr>
        <w:tblW w:w="0" w:type="auto"/>
        <w:tblCellSpacing w:w="0" w:type="dxa"/>
        <w:tblCellMar>
          <w:left w:w="0" w:type="dxa"/>
          <w:right w:w="0" w:type="dxa"/>
        </w:tblCellMar>
        <w:tblLook w:val="04A0"/>
      </w:tblPr>
      <w:tblGrid>
        <w:gridCol w:w="6572"/>
      </w:tblGrid>
      <w:tr w:rsidR="00B432AD" w:rsidRPr="00B432AD" w:rsidTr="00B432AD">
        <w:trPr>
          <w:tblCellSpacing w:w="0" w:type="dxa"/>
        </w:trPr>
        <w:tc>
          <w:tcPr>
            <w:tcW w:w="0" w:type="auto"/>
            <w:vAlign w:val="center"/>
            <w:hideMark/>
          </w:tcPr>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A Java program for a Client</w:t>
            </w:r>
          </w:p>
          <w:p w:rsidR="00B432AD" w:rsidRPr="00B432AD" w:rsidRDefault="00B432AD" w:rsidP="006D5F7A">
            <w:pPr>
              <w:spacing w:after="0"/>
              <w:rPr>
                <w:rFonts w:asciiTheme="majorHAnsi" w:eastAsia="Times New Roman" w:hAnsiTheme="majorHAnsi" w:cs="Times New Roman"/>
                <w:i/>
                <w:sz w:val="24"/>
                <w:szCs w:val="24"/>
              </w:rPr>
            </w:pPr>
            <w:proofErr w:type="gramStart"/>
            <w:r w:rsidRPr="006D5F7A">
              <w:rPr>
                <w:rFonts w:asciiTheme="majorHAnsi" w:eastAsia="Times New Roman" w:hAnsiTheme="majorHAnsi" w:cs="Courier New"/>
                <w:i/>
                <w:sz w:val="24"/>
                <w:szCs w:val="24"/>
              </w:rPr>
              <w:t>import</w:t>
            </w:r>
            <w:proofErr w:type="gram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java.net.*;</w:t>
            </w:r>
          </w:p>
          <w:p w:rsidR="00B432AD" w:rsidRPr="00B432AD" w:rsidRDefault="00B432AD" w:rsidP="006D5F7A">
            <w:pPr>
              <w:spacing w:after="0"/>
              <w:rPr>
                <w:rFonts w:asciiTheme="majorHAnsi" w:eastAsia="Times New Roman" w:hAnsiTheme="majorHAnsi" w:cs="Times New Roman"/>
                <w:i/>
                <w:sz w:val="24"/>
                <w:szCs w:val="24"/>
              </w:rPr>
            </w:pPr>
            <w:proofErr w:type="gramStart"/>
            <w:r w:rsidRPr="006D5F7A">
              <w:rPr>
                <w:rFonts w:asciiTheme="majorHAnsi" w:eastAsia="Times New Roman" w:hAnsiTheme="majorHAnsi" w:cs="Courier New"/>
                <w:i/>
                <w:sz w:val="24"/>
                <w:szCs w:val="24"/>
              </w:rPr>
              <w:t>import</w:t>
            </w:r>
            <w:proofErr w:type="gram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java.io.*;</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class</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Client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initialize socket and input output streams</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private</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 xml:space="preserve">Socket </w:t>
            </w:r>
            <w:proofErr w:type="spellStart"/>
            <w:r w:rsidRPr="006D5F7A">
              <w:rPr>
                <w:rFonts w:asciiTheme="majorHAnsi" w:eastAsia="Times New Roman" w:hAnsiTheme="majorHAnsi" w:cs="Courier New"/>
                <w:i/>
                <w:sz w:val="24"/>
                <w:szCs w:val="24"/>
              </w:rPr>
              <w:t>socket</w:t>
            </w:r>
            <w:proofErr w:type="spellEnd"/>
            <w:r w:rsidRPr="006D5F7A">
              <w:rPr>
                <w:rFonts w:asciiTheme="majorHAnsi" w:eastAsia="Times New Roman" w:hAnsiTheme="majorHAnsi" w:cs="Courier New"/>
                <w:i/>
                <w:sz w:val="24"/>
                <w:szCs w:val="24"/>
              </w:rPr>
              <w:t>            = null;</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lastRenderedPageBreak/>
              <w:t>    private</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DataInputStream</w:t>
            </w:r>
            <w:proofErr w:type="spellEnd"/>
            <w:r w:rsidRPr="006D5F7A">
              <w:rPr>
                <w:rFonts w:asciiTheme="majorHAnsi" w:eastAsia="Times New Roman" w:hAnsiTheme="majorHAnsi" w:cs="Courier New"/>
                <w:i/>
                <w:sz w:val="24"/>
                <w:szCs w:val="24"/>
              </w:rPr>
              <w:t>  input   = null;</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private</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DataOutputStream</w:t>
            </w:r>
            <w:proofErr w:type="spellEnd"/>
            <w:r w:rsidRPr="006D5F7A">
              <w:rPr>
                <w:rFonts w:asciiTheme="majorHAnsi" w:eastAsia="Times New Roman" w:hAnsiTheme="majorHAnsi" w:cs="Courier New"/>
                <w:i/>
                <w:sz w:val="24"/>
                <w:szCs w:val="24"/>
              </w:rPr>
              <w:t xml:space="preserve"> out     = null;</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xml:space="preserve">    // constructor to put </w:t>
            </w:r>
            <w:proofErr w:type="spellStart"/>
            <w:r w:rsidRPr="006D5F7A">
              <w:rPr>
                <w:rFonts w:asciiTheme="majorHAnsi" w:eastAsia="Times New Roman" w:hAnsiTheme="majorHAnsi" w:cs="Courier New"/>
                <w:i/>
                <w:sz w:val="24"/>
                <w:szCs w:val="24"/>
              </w:rPr>
              <w:t>ip</w:t>
            </w:r>
            <w:proofErr w:type="spellEnd"/>
            <w:r w:rsidRPr="006D5F7A">
              <w:rPr>
                <w:rFonts w:asciiTheme="majorHAnsi" w:eastAsia="Times New Roman" w:hAnsiTheme="majorHAnsi" w:cs="Courier New"/>
                <w:i/>
                <w:sz w:val="24"/>
                <w:szCs w:val="24"/>
              </w:rPr>
              <w:t xml:space="preserve"> address and 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 xml:space="preserve">Client(String address, </w:t>
            </w:r>
            <w:proofErr w:type="spellStart"/>
            <w:r w:rsidRPr="006D5F7A">
              <w:rPr>
                <w:rFonts w:asciiTheme="majorHAnsi" w:eastAsia="Times New Roman" w:hAnsiTheme="majorHAnsi" w:cs="Courier New"/>
                <w:i/>
                <w:sz w:val="24"/>
                <w:szCs w:val="24"/>
              </w:rPr>
              <w:t>int</w:t>
            </w:r>
            <w:proofErr w:type="spell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establish a connection</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try</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socket = new</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Socket(address, 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("Connected");</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takes input from terminal</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input  = new</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DataInputStream</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System.in</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sends output to the socket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out    = new</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DataOutputStream</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socket.getOutputStream</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UnknownHostException</w:t>
            </w:r>
            <w:proofErr w:type="spellEnd"/>
            <w:r w:rsidRPr="006D5F7A">
              <w:rPr>
                <w:rFonts w:asciiTheme="majorHAnsi" w:eastAsia="Times New Roman" w:hAnsiTheme="majorHAnsi" w:cs="Courier New"/>
                <w:i/>
                <w:sz w:val="24"/>
                <w:szCs w:val="24"/>
              </w:rPr>
              <w:t xml:space="preserve"> u)</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(u);</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IOException</w:t>
            </w:r>
            <w:proofErr w:type="spellEnd"/>
            <w:r w:rsidRPr="006D5F7A">
              <w:rPr>
                <w:rFonts w:asciiTheme="majorHAnsi" w:eastAsia="Times New Roman" w:hAnsiTheme="majorHAnsi" w:cs="Courier New"/>
                <w:i/>
                <w:sz w:val="24"/>
                <w:szCs w:val="24"/>
              </w:rPr>
              <w:t xml:space="preserve"> </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string to read message from input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String line =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keep reading until "Over" is input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while</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line.equals</w:t>
            </w:r>
            <w:proofErr w:type="spellEnd"/>
            <w:r w:rsidRPr="006D5F7A">
              <w:rPr>
                <w:rFonts w:asciiTheme="majorHAnsi" w:eastAsia="Times New Roman" w:hAnsiTheme="majorHAnsi" w:cs="Courier New"/>
                <w:i/>
                <w:sz w:val="24"/>
                <w:szCs w:val="24"/>
              </w:rPr>
              <w:t>("Over"))</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try</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xml:space="preserve">                line = </w:t>
            </w:r>
            <w:proofErr w:type="spellStart"/>
            <w:r w:rsidRPr="006D5F7A">
              <w:rPr>
                <w:rFonts w:asciiTheme="majorHAnsi" w:eastAsia="Times New Roman" w:hAnsiTheme="majorHAnsi" w:cs="Courier New"/>
                <w:i/>
                <w:sz w:val="24"/>
                <w:szCs w:val="24"/>
              </w:rPr>
              <w:t>input.readLine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out.writeUTF</w:t>
            </w:r>
            <w:proofErr w:type="spellEnd"/>
            <w:r w:rsidRPr="006D5F7A">
              <w:rPr>
                <w:rFonts w:asciiTheme="majorHAnsi" w:eastAsia="Times New Roman" w:hAnsiTheme="majorHAnsi" w:cs="Courier New"/>
                <w:i/>
                <w:sz w:val="24"/>
                <w:szCs w:val="24"/>
              </w:rPr>
              <w:t>(line);</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IOException</w:t>
            </w:r>
            <w:proofErr w:type="spellEnd"/>
            <w:r w:rsidRPr="006D5F7A">
              <w:rPr>
                <w:rFonts w:asciiTheme="majorHAnsi" w:eastAsia="Times New Roman" w:hAnsiTheme="majorHAnsi" w:cs="Courier New"/>
                <w:i/>
                <w:sz w:val="24"/>
                <w:szCs w:val="24"/>
              </w:rPr>
              <w:t xml:space="preserve"> </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lastRenderedPageBreak/>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close the connection</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try</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input.close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out.close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socket.close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IOException</w:t>
            </w:r>
            <w:proofErr w:type="spellEnd"/>
            <w:r w:rsidRPr="006D5F7A">
              <w:rPr>
                <w:rFonts w:asciiTheme="majorHAnsi" w:eastAsia="Times New Roman" w:hAnsiTheme="majorHAnsi" w:cs="Courier New"/>
                <w:i/>
                <w:sz w:val="24"/>
                <w:szCs w:val="24"/>
              </w:rPr>
              <w:t xml:space="preserve"> </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static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void</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 xml:space="preserve">main(String </w:t>
            </w:r>
            <w:proofErr w:type="spellStart"/>
            <w:r w:rsidRPr="006D5F7A">
              <w:rPr>
                <w:rFonts w:asciiTheme="majorHAnsi" w:eastAsia="Times New Roman" w:hAnsiTheme="majorHAnsi" w:cs="Courier New"/>
                <w:i/>
                <w:sz w:val="24"/>
                <w:szCs w:val="24"/>
              </w:rPr>
              <w:t>args</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Client client = new</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Client("127.0.0.1", 5000);</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6D5F7A" w:rsidRDefault="00B432AD" w:rsidP="006D5F7A">
            <w:pPr>
              <w:spacing w:after="0"/>
              <w:rPr>
                <w:rFonts w:asciiTheme="majorHAnsi" w:eastAsia="Times New Roman" w:hAnsiTheme="majorHAnsi" w:cs="Courier New"/>
                <w:i/>
                <w:sz w:val="24"/>
                <w:szCs w:val="24"/>
              </w:rPr>
            </w:pPr>
            <w:r w:rsidRPr="006D5F7A">
              <w:rPr>
                <w:rFonts w:asciiTheme="majorHAnsi" w:eastAsia="Times New Roman" w:hAnsiTheme="majorHAnsi" w:cs="Courier New"/>
                <w:i/>
                <w:sz w:val="24"/>
                <w:szCs w:val="24"/>
              </w:rPr>
              <w:t>}</w:t>
            </w:r>
          </w:p>
          <w:p w:rsidR="00B432AD" w:rsidRPr="006D5F7A" w:rsidRDefault="00B432AD" w:rsidP="006D5F7A">
            <w:pPr>
              <w:spacing w:after="0"/>
              <w:rPr>
                <w:rFonts w:asciiTheme="majorHAnsi" w:eastAsia="Times New Roman" w:hAnsiTheme="majorHAnsi" w:cs="Courier New"/>
                <w:i/>
                <w:sz w:val="24"/>
                <w:szCs w:val="24"/>
              </w:rPr>
            </w:pPr>
          </w:p>
          <w:p w:rsidR="00B432AD" w:rsidRPr="006D5F7A" w:rsidRDefault="00B432AD" w:rsidP="006D5F7A">
            <w:pPr>
              <w:spacing w:after="0"/>
              <w:rPr>
                <w:rFonts w:asciiTheme="majorHAnsi" w:eastAsia="Times New Roman" w:hAnsiTheme="majorHAnsi" w:cs="Courier New"/>
                <w:i/>
                <w:sz w:val="24"/>
                <w:szCs w:val="24"/>
              </w:rPr>
            </w:pPr>
          </w:p>
          <w:p w:rsidR="00B432AD" w:rsidRPr="00B432AD" w:rsidRDefault="00B432AD" w:rsidP="006D5F7A">
            <w:pPr>
              <w:spacing w:after="0"/>
              <w:rPr>
                <w:rFonts w:asciiTheme="majorHAnsi" w:eastAsia="Times New Roman" w:hAnsiTheme="majorHAnsi" w:cs="Times New Roman"/>
                <w:i/>
                <w:sz w:val="24"/>
                <w:szCs w:val="24"/>
              </w:rPr>
            </w:pPr>
          </w:p>
        </w:tc>
      </w:tr>
      <w:tr w:rsidR="00B432AD" w:rsidRPr="00B432AD" w:rsidTr="00B432AD">
        <w:trPr>
          <w:tblCellSpacing w:w="0" w:type="dxa"/>
        </w:trPr>
        <w:tc>
          <w:tcPr>
            <w:tcW w:w="0" w:type="auto"/>
            <w:vAlign w:val="center"/>
            <w:hideMark/>
          </w:tcPr>
          <w:p w:rsidR="00B432AD" w:rsidRPr="00B432AD" w:rsidRDefault="00B432AD" w:rsidP="006D5F7A">
            <w:pPr>
              <w:spacing w:after="0"/>
              <w:rPr>
                <w:ins w:id="1" w:author="Unknown"/>
                <w:rFonts w:asciiTheme="majorHAnsi" w:eastAsia="Times New Roman" w:hAnsiTheme="majorHAnsi" w:cs="Times New Roman"/>
                <w:sz w:val="24"/>
                <w:szCs w:val="24"/>
                <w:u w:val="single"/>
              </w:rPr>
            </w:pPr>
            <w:r w:rsidRPr="006D5F7A">
              <w:rPr>
                <w:rFonts w:asciiTheme="majorHAnsi" w:eastAsia="Times New Roman" w:hAnsiTheme="majorHAnsi" w:cs="Times New Roman"/>
                <w:b/>
                <w:bCs/>
                <w:sz w:val="24"/>
                <w:szCs w:val="24"/>
              </w:rPr>
              <w:lastRenderedPageBreak/>
              <w:t>Java Implementation - Server</w:t>
            </w:r>
          </w:p>
          <w:p w:rsidR="00B432AD" w:rsidRPr="006D5F7A" w:rsidRDefault="00B432AD" w:rsidP="006D5F7A">
            <w:pPr>
              <w:spacing w:after="0"/>
              <w:rPr>
                <w:rFonts w:asciiTheme="majorHAnsi" w:eastAsia="Times New Roman" w:hAnsiTheme="majorHAnsi" w:cs="Courier New"/>
                <w:i/>
                <w:sz w:val="24"/>
                <w:szCs w:val="24"/>
              </w:rPr>
            </w:pP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A Java program for a Server</w:t>
            </w:r>
          </w:p>
          <w:p w:rsidR="00B432AD" w:rsidRPr="00B432AD" w:rsidRDefault="00B432AD" w:rsidP="006D5F7A">
            <w:pPr>
              <w:spacing w:after="0"/>
              <w:rPr>
                <w:rFonts w:asciiTheme="majorHAnsi" w:eastAsia="Times New Roman" w:hAnsiTheme="majorHAnsi" w:cs="Times New Roman"/>
                <w:i/>
                <w:sz w:val="24"/>
                <w:szCs w:val="24"/>
              </w:rPr>
            </w:pPr>
            <w:proofErr w:type="gramStart"/>
            <w:r w:rsidRPr="006D5F7A">
              <w:rPr>
                <w:rFonts w:asciiTheme="majorHAnsi" w:eastAsia="Times New Roman" w:hAnsiTheme="majorHAnsi" w:cs="Courier New"/>
                <w:i/>
                <w:sz w:val="24"/>
                <w:szCs w:val="24"/>
              </w:rPr>
              <w:t>import</w:t>
            </w:r>
            <w:proofErr w:type="gram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java.net.*;</w:t>
            </w:r>
          </w:p>
          <w:p w:rsidR="00B432AD" w:rsidRPr="00B432AD" w:rsidRDefault="00B432AD" w:rsidP="006D5F7A">
            <w:pPr>
              <w:spacing w:after="0"/>
              <w:rPr>
                <w:rFonts w:asciiTheme="majorHAnsi" w:eastAsia="Times New Roman" w:hAnsiTheme="majorHAnsi" w:cs="Times New Roman"/>
                <w:i/>
                <w:sz w:val="24"/>
                <w:szCs w:val="24"/>
              </w:rPr>
            </w:pPr>
            <w:proofErr w:type="gramStart"/>
            <w:r w:rsidRPr="006D5F7A">
              <w:rPr>
                <w:rFonts w:asciiTheme="majorHAnsi" w:eastAsia="Times New Roman" w:hAnsiTheme="majorHAnsi" w:cs="Courier New"/>
                <w:i/>
                <w:sz w:val="24"/>
                <w:szCs w:val="24"/>
              </w:rPr>
              <w:t>import</w:t>
            </w:r>
            <w:proofErr w:type="gram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java.io.*;</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class</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Server</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//initialize socket and input stream</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private</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Socket          socket   = null;</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private</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ServerSocket</w:t>
            </w:r>
            <w:proofErr w:type="spellEnd"/>
            <w:r w:rsidRPr="006D5F7A">
              <w:rPr>
                <w:rFonts w:asciiTheme="majorHAnsi" w:eastAsia="Times New Roman" w:hAnsiTheme="majorHAnsi" w:cs="Courier New"/>
                <w:i/>
                <w:sz w:val="24"/>
                <w:szCs w:val="24"/>
              </w:rPr>
              <w:t>    server   = null;</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private</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DataInputStream</w:t>
            </w:r>
            <w:proofErr w:type="spellEnd"/>
            <w:r w:rsidRPr="006D5F7A">
              <w:rPr>
                <w:rFonts w:asciiTheme="majorHAnsi" w:eastAsia="Times New Roman" w:hAnsiTheme="majorHAnsi" w:cs="Courier New"/>
                <w:i/>
                <w:sz w:val="24"/>
                <w:szCs w:val="24"/>
              </w:rPr>
              <w:t xml:space="preserve"> in       =  null;</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constructor with 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Server(</w:t>
            </w:r>
            <w:proofErr w:type="spellStart"/>
            <w:r w:rsidRPr="006D5F7A">
              <w:rPr>
                <w:rFonts w:asciiTheme="majorHAnsi" w:eastAsia="Times New Roman" w:hAnsiTheme="majorHAnsi" w:cs="Courier New"/>
                <w:i/>
                <w:sz w:val="24"/>
                <w:szCs w:val="24"/>
              </w:rPr>
              <w:t>int</w:t>
            </w:r>
            <w:proofErr w:type="spellEnd"/>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lastRenderedPageBreak/>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starts server and waits for a connection</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try</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server = new</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ServerSocket</w:t>
            </w:r>
            <w:proofErr w:type="spellEnd"/>
            <w:r w:rsidRPr="006D5F7A">
              <w:rPr>
                <w:rFonts w:asciiTheme="majorHAnsi" w:eastAsia="Times New Roman" w:hAnsiTheme="majorHAnsi" w:cs="Courier New"/>
                <w:i/>
                <w:sz w:val="24"/>
                <w:szCs w:val="24"/>
              </w:rPr>
              <w:t>(port);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("Server started");</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("Waiting for a client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xml:space="preserve">            socket = </w:t>
            </w:r>
            <w:proofErr w:type="spellStart"/>
            <w:r w:rsidRPr="006D5F7A">
              <w:rPr>
                <w:rFonts w:asciiTheme="majorHAnsi" w:eastAsia="Times New Roman" w:hAnsiTheme="majorHAnsi" w:cs="Courier New"/>
                <w:i/>
                <w:sz w:val="24"/>
                <w:szCs w:val="24"/>
              </w:rPr>
              <w:t>server.accept</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("Client accepted");</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takes input from the client socket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in = new</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DataInputStream</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new</w:t>
            </w:r>
            <w:r w:rsidRPr="00B432AD">
              <w:rPr>
                <w:rFonts w:asciiTheme="majorHAnsi" w:eastAsia="Times New Roman" w:hAnsiTheme="majorHAnsi" w:cs="Times New Roman"/>
                <w:i/>
                <w:sz w:val="24"/>
                <w:szCs w:val="24"/>
              </w:rPr>
              <w:t xml:space="preserve"> </w:t>
            </w:r>
            <w:proofErr w:type="spellStart"/>
            <w:r w:rsidRPr="006D5F7A">
              <w:rPr>
                <w:rFonts w:asciiTheme="majorHAnsi" w:eastAsia="Times New Roman" w:hAnsiTheme="majorHAnsi" w:cs="Courier New"/>
                <w:i/>
                <w:sz w:val="24"/>
                <w:szCs w:val="24"/>
              </w:rPr>
              <w:t>BufferedInputStream</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socket.getInputStream</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String line =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reads message from client until "Over" is sent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while</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line.equals</w:t>
            </w:r>
            <w:proofErr w:type="spellEnd"/>
            <w:r w:rsidRPr="006D5F7A">
              <w:rPr>
                <w:rFonts w:asciiTheme="majorHAnsi" w:eastAsia="Times New Roman" w:hAnsiTheme="majorHAnsi" w:cs="Courier New"/>
                <w:i/>
                <w:sz w:val="24"/>
                <w:szCs w:val="24"/>
              </w:rPr>
              <w:t>("Over"))</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try</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xml:space="preserve">                    line = </w:t>
            </w:r>
            <w:proofErr w:type="spellStart"/>
            <w:r w:rsidRPr="006D5F7A">
              <w:rPr>
                <w:rFonts w:asciiTheme="majorHAnsi" w:eastAsia="Times New Roman" w:hAnsiTheme="majorHAnsi" w:cs="Courier New"/>
                <w:i/>
                <w:sz w:val="24"/>
                <w:szCs w:val="24"/>
              </w:rPr>
              <w:t>in.readUTF</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(line);</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IOException</w:t>
            </w:r>
            <w:proofErr w:type="spellEnd"/>
            <w:r w:rsidRPr="006D5F7A">
              <w:rPr>
                <w:rFonts w:asciiTheme="majorHAnsi" w:eastAsia="Times New Roman" w:hAnsiTheme="majorHAnsi" w:cs="Courier New"/>
                <w:i/>
                <w:sz w:val="24"/>
                <w:szCs w:val="24"/>
              </w:rPr>
              <w:t xml:space="preserve"> </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("Closing connection");</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 close connection</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socket.close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roofErr w:type="spellStart"/>
            <w:r w:rsidRPr="006D5F7A">
              <w:rPr>
                <w:rFonts w:asciiTheme="majorHAnsi" w:eastAsia="Times New Roman" w:hAnsiTheme="majorHAnsi" w:cs="Courier New"/>
                <w:i/>
                <w:sz w:val="24"/>
                <w:szCs w:val="24"/>
              </w:rPr>
              <w:t>in.close</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catch(</w:t>
            </w:r>
            <w:proofErr w:type="spellStart"/>
            <w:r w:rsidRPr="006D5F7A">
              <w:rPr>
                <w:rFonts w:asciiTheme="majorHAnsi" w:eastAsia="Times New Roman" w:hAnsiTheme="majorHAnsi" w:cs="Courier New"/>
                <w:i/>
                <w:sz w:val="24"/>
                <w:szCs w:val="24"/>
              </w:rPr>
              <w:t>IOException</w:t>
            </w:r>
            <w:proofErr w:type="spellEnd"/>
            <w:r w:rsidRPr="006D5F7A">
              <w:rPr>
                <w:rFonts w:asciiTheme="majorHAnsi" w:eastAsia="Times New Roman" w:hAnsiTheme="majorHAnsi" w:cs="Courier New"/>
                <w:i/>
                <w:sz w:val="24"/>
                <w:szCs w:val="24"/>
              </w:rPr>
              <w:t xml:space="preserve"> </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lastRenderedPageBreak/>
              <w:t>            </w:t>
            </w:r>
            <w:proofErr w:type="spellStart"/>
            <w:r w:rsidRPr="006D5F7A">
              <w:rPr>
                <w:rFonts w:asciiTheme="majorHAnsi" w:eastAsia="Times New Roman" w:hAnsiTheme="majorHAnsi" w:cs="Courier New"/>
                <w:i/>
                <w:sz w:val="24"/>
                <w:szCs w:val="24"/>
              </w:rPr>
              <w:t>System.out.println</w:t>
            </w:r>
            <w:proofErr w:type="spellEnd"/>
            <w:r w:rsidRPr="006D5F7A">
              <w:rPr>
                <w:rFonts w:asciiTheme="majorHAnsi" w:eastAsia="Times New Roman" w:hAnsiTheme="majorHAnsi" w:cs="Courier New"/>
                <w:i/>
                <w:sz w:val="24"/>
                <w:szCs w:val="24"/>
              </w:rPr>
              <w:t>(</w:t>
            </w:r>
            <w:proofErr w:type="spellStart"/>
            <w:r w:rsidRPr="006D5F7A">
              <w:rPr>
                <w:rFonts w:asciiTheme="majorHAnsi" w:eastAsia="Times New Roman" w:hAnsiTheme="majorHAnsi" w:cs="Courier New"/>
                <w:i/>
                <w:sz w:val="24"/>
                <w:szCs w:val="24"/>
              </w:rPr>
              <w:t>i</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B432AD">
              <w:rPr>
                <w:rFonts w:asciiTheme="majorHAnsi" w:eastAsia="Times New Roman" w:hAnsiTheme="majorHAnsi" w:cs="Times New Roman"/>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public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static</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void</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 xml:space="preserve">main(String </w:t>
            </w:r>
            <w:proofErr w:type="spellStart"/>
            <w:r w:rsidRPr="006D5F7A">
              <w:rPr>
                <w:rFonts w:asciiTheme="majorHAnsi" w:eastAsia="Times New Roman" w:hAnsiTheme="majorHAnsi" w:cs="Courier New"/>
                <w:i/>
                <w:sz w:val="24"/>
                <w:szCs w:val="24"/>
              </w:rPr>
              <w:t>args</w:t>
            </w:r>
            <w:proofErr w:type="spellEnd"/>
            <w:r w:rsidRPr="006D5F7A">
              <w:rPr>
                <w:rFonts w:asciiTheme="majorHAnsi" w:eastAsia="Times New Roman" w:hAnsiTheme="majorHAnsi" w:cs="Courier New"/>
                <w:i/>
                <w:sz w:val="24"/>
                <w:szCs w:val="24"/>
              </w:rPr>
              <w:t>[])</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Server server = new</w:t>
            </w:r>
            <w:r w:rsidRPr="00B432AD">
              <w:rPr>
                <w:rFonts w:asciiTheme="majorHAnsi" w:eastAsia="Times New Roman" w:hAnsiTheme="majorHAnsi" w:cs="Times New Roman"/>
                <w:i/>
                <w:sz w:val="24"/>
                <w:szCs w:val="24"/>
              </w:rPr>
              <w:t xml:space="preserve"> </w:t>
            </w:r>
            <w:r w:rsidRPr="006D5F7A">
              <w:rPr>
                <w:rFonts w:asciiTheme="majorHAnsi" w:eastAsia="Times New Roman" w:hAnsiTheme="majorHAnsi" w:cs="Courier New"/>
                <w:i/>
                <w:sz w:val="24"/>
                <w:szCs w:val="24"/>
              </w:rPr>
              <w:t>Server(5000);</w:t>
            </w:r>
          </w:p>
          <w:p w:rsidR="00B432AD" w:rsidRPr="00B432AD" w:rsidRDefault="00B432AD" w:rsidP="006D5F7A">
            <w:pPr>
              <w:spacing w:after="0"/>
              <w:rPr>
                <w:rFonts w:asciiTheme="majorHAnsi" w:eastAsia="Times New Roman" w:hAnsiTheme="majorHAnsi" w:cs="Times New Roman"/>
                <w:i/>
                <w:sz w:val="24"/>
                <w:szCs w:val="24"/>
              </w:rPr>
            </w:pPr>
            <w:r w:rsidRPr="006D5F7A">
              <w:rPr>
                <w:rFonts w:asciiTheme="majorHAnsi" w:eastAsia="Times New Roman" w:hAnsiTheme="majorHAnsi" w:cs="Courier New"/>
                <w:i/>
                <w:sz w:val="24"/>
                <w:szCs w:val="24"/>
              </w:rPr>
              <w:t>    }</w:t>
            </w:r>
          </w:p>
          <w:p w:rsidR="00B432AD" w:rsidRPr="00B432AD" w:rsidRDefault="00B432AD" w:rsidP="006D5F7A">
            <w:pPr>
              <w:spacing w:after="0"/>
              <w:rPr>
                <w:rFonts w:asciiTheme="majorHAnsi" w:eastAsia="Times New Roman" w:hAnsiTheme="majorHAnsi" w:cs="Times New Roman"/>
                <w:sz w:val="24"/>
                <w:szCs w:val="24"/>
              </w:rPr>
            </w:pPr>
            <w:r w:rsidRPr="006D5F7A">
              <w:rPr>
                <w:rFonts w:asciiTheme="majorHAnsi" w:eastAsia="Times New Roman" w:hAnsiTheme="majorHAnsi" w:cs="Courier New"/>
                <w:i/>
                <w:sz w:val="24"/>
                <w:szCs w:val="24"/>
              </w:rPr>
              <w:t>}</w:t>
            </w:r>
          </w:p>
        </w:tc>
      </w:tr>
    </w:tbl>
    <w:p w:rsidR="00B432AD" w:rsidRPr="00B432AD" w:rsidRDefault="00B432AD" w:rsidP="006D5F7A">
      <w:pPr>
        <w:spacing w:after="0" w:line="360" w:lineRule="auto"/>
        <w:rPr>
          <w:ins w:id="2" w:author="Unknown"/>
          <w:rFonts w:asciiTheme="majorHAnsi" w:eastAsia="Times New Roman" w:hAnsiTheme="majorHAnsi" w:cs="Times New Roman"/>
          <w:sz w:val="24"/>
          <w:szCs w:val="24"/>
        </w:rPr>
      </w:pPr>
      <w:ins w:id="3" w:author="Unknown">
        <w:r w:rsidRPr="006D5F7A">
          <w:rPr>
            <w:rFonts w:asciiTheme="majorHAnsi" w:eastAsia="Times New Roman" w:hAnsiTheme="majorHAnsi" w:cs="Times New Roman"/>
            <w:b/>
            <w:bCs/>
            <w:sz w:val="24"/>
            <w:szCs w:val="24"/>
          </w:rPr>
          <w:lastRenderedPageBreak/>
          <w:t>Important Points</w:t>
        </w:r>
      </w:ins>
    </w:p>
    <w:p w:rsidR="00B432AD" w:rsidRPr="006D5F7A" w:rsidRDefault="00B432AD" w:rsidP="006D5F7A">
      <w:pPr>
        <w:spacing w:line="360" w:lineRule="auto"/>
        <w:rPr>
          <w:ins w:id="4" w:author="Unknown"/>
          <w:rFonts w:asciiTheme="majorHAnsi" w:hAnsiTheme="majorHAnsi"/>
          <w:sz w:val="24"/>
          <w:szCs w:val="24"/>
          <w:u w:val="single" w:color="FFFFFF" w:themeColor="background1"/>
        </w:rPr>
      </w:pPr>
      <w:ins w:id="5" w:author="Unknown">
        <w:r w:rsidRPr="006D5F7A">
          <w:rPr>
            <w:rFonts w:asciiTheme="majorHAnsi" w:hAnsiTheme="majorHAnsi"/>
            <w:sz w:val="24"/>
            <w:szCs w:val="24"/>
            <w:u w:val="single" w:color="FFFFFF" w:themeColor="background1"/>
          </w:rPr>
          <w:t xml:space="preserve">Server application makes a </w:t>
        </w:r>
        <w:proofErr w:type="spellStart"/>
        <w:r w:rsidRPr="006D5F7A">
          <w:rPr>
            <w:rFonts w:asciiTheme="majorHAnsi" w:hAnsiTheme="majorHAnsi"/>
            <w:sz w:val="24"/>
            <w:szCs w:val="24"/>
            <w:u w:val="single" w:color="FFFFFF" w:themeColor="background1"/>
          </w:rPr>
          <w:t>ServerSocket</w:t>
        </w:r>
        <w:proofErr w:type="spellEnd"/>
        <w:r w:rsidRPr="006D5F7A">
          <w:rPr>
            <w:rFonts w:asciiTheme="majorHAnsi" w:hAnsiTheme="majorHAnsi"/>
            <w:sz w:val="24"/>
            <w:szCs w:val="24"/>
            <w:u w:val="single" w:color="FFFFFF" w:themeColor="background1"/>
          </w:rPr>
          <w:t xml:space="preserve"> on a specific port which is 5000. This starts our Server listening for client requests coming in for port 5000.</w:t>
        </w:r>
      </w:ins>
    </w:p>
    <w:p w:rsidR="00B432AD" w:rsidRPr="006D5F7A" w:rsidRDefault="00B432AD" w:rsidP="006D5F7A">
      <w:pPr>
        <w:spacing w:line="360" w:lineRule="auto"/>
        <w:rPr>
          <w:ins w:id="6" w:author="Unknown"/>
          <w:rFonts w:asciiTheme="majorHAnsi" w:hAnsiTheme="majorHAnsi"/>
          <w:sz w:val="24"/>
          <w:szCs w:val="24"/>
          <w:u w:val="single" w:color="FFFFFF" w:themeColor="background1"/>
        </w:rPr>
      </w:pPr>
      <w:ins w:id="7" w:author="Unknown">
        <w:r w:rsidRPr="006D5F7A">
          <w:rPr>
            <w:rFonts w:asciiTheme="majorHAnsi" w:hAnsiTheme="majorHAnsi"/>
            <w:sz w:val="24"/>
            <w:szCs w:val="24"/>
            <w:u w:val="single" w:color="FFFFFF" w:themeColor="background1"/>
          </w:rPr>
          <w:t>Then Server makes a new Socket to communicate with the client.</w:t>
        </w:r>
      </w:ins>
    </w:p>
    <w:p w:rsidR="00B432AD" w:rsidRPr="006D5F7A" w:rsidRDefault="00B432AD" w:rsidP="006D5F7A">
      <w:pPr>
        <w:spacing w:line="360" w:lineRule="auto"/>
        <w:rPr>
          <w:ins w:id="8" w:author="Unknown"/>
          <w:rFonts w:asciiTheme="majorHAnsi" w:hAnsiTheme="majorHAnsi" w:cs="Courier New"/>
          <w:sz w:val="24"/>
          <w:szCs w:val="24"/>
          <w:u w:val="single" w:color="FFFFFF" w:themeColor="background1"/>
        </w:rPr>
      </w:pPr>
      <w:proofErr w:type="gramStart"/>
      <w:ins w:id="9" w:author="Unknown">
        <w:r w:rsidRPr="006D5F7A">
          <w:rPr>
            <w:rFonts w:asciiTheme="majorHAnsi" w:hAnsiTheme="majorHAnsi" w:cs="Courier New"/>
            <w:sz w:val="24"/>
            <w:szCs w:val="24"/>
            <w:u w:val="single" w:color="FFFFFF" w:themeColor="background1"/>
          </w:rPr>
          <w:t>socket</w:t>
        </w:r>
        <w:proofErr w:type="gramEnd"/>
        <w:r w:rsidRPr="006D5F7A">
          <w:rPr>
            <w:rFonts w:asciiTheme="majorHAnsi" w:hAnsiTheme="majorHAnsi" w:cs="Courier New"/>
            <w:sz w:val="24"/>
            <w:szCs w:val="24"/>
            <w:u w:val="single" w:color="FFFFFF" w:themeColor="background1"/>
          </w:rPr>
          <w:t xml:space="preserve"> = </w:t>
        </w:r>
        <w:proofErr w:type="spellStart"/>
        <w:r w:rsidRPr="006D5F7A">
          <w:rPr>
            <w:rFonts w:asciiTheme="majorHAnsi" w:hAnsiTheme="majorHAnsi" w:cs="Courier New"/>
            <w:sz w:val="24"/>
            <w:szCs w:val="24"/>
            <w:u w:val="single" w:color="FFFFFF" w:themeColor="background1"/>
          </w:rPr>
          <w:t>server.accept</w:t>
        </w:r>
        <w:proofErr w:type="spellEnd"/>
        <w:r w:rsidRPr="006D5F7A">
          <w:rPr>
            <w:rFonts w:asciiTheme="majorHAnsi" w:hAnsiTheme="majorHAnsi" w:cs="Courier New"/>
            <w:sz w:val="24"/>
            <w:szCs w:val="24"/>
            <w:u w:val="single" w:color="FFFFFF" w:themeColor="background1"/>
          </w:rPr>
          <w:t>()</w:t>
        </w:r>
      </w:ins>
    </w:p>
    <w:p w:rsidR="00B432AD" w:rsidRPr="006D5F7A" w:rsidRDefault="00B432AD" w:rsidP="006D5F7A">
      <w:pPr>
        <w:spacing w:line="360" w:lineRule="auto"/>
        <w:rPr>
          <w:ins w:id="10" w:author="Unknown"/>
          <w:rFonts w:asciiTheme="majorHAnsi" w:hAnsiTheme="majorHAnsi"/>
          <w:sz w:val="24"/>
          <w:szCs w:val="24"/>
          <w:u w:val="single" w:color="FFFFFF" w:themeColor="background1"/>
        </w:rPr>
      </w:pPr>
      <w:ins w:id="11" w:author="Unknown">
        <w:r w:rsidRPr="006D5F7A">
          <w:rPr>
            <w:rFonts w:asciiTheme="majorHAnsi" w:hAnsiTheme="majorHAnsi"/>
            <w:sz w:val="24"/>
            <w:szCs w:val="24"/>
            <w:u w:val="single" w:color="FFFFFF" w:themeColor="background1"/>
          </w:rPr>
          <w:t xml:space="preserve">The </w:t>
        </w:r>
        <w:proofErr w:type="gramStart"/>
        <w:r w:rsidRPr="006D5F7A">
          <w:rPr>
            <w:rFonts w:asciiTheme="majorHAnsi" w:hAnsiTheme="majorHAnsi"/>
            <w:sz w:val="24"/>
            <w:szCs w:val="24"/>
            <w:u w:val="single" w:color="FFFFFF" w:themeColor="background1"/>
          </w:rPr>
          <w:t>accept(</w:t>
        </w:r>
        <w:proofErr w:type="gramEnd"/>
        <w:r w:rsidRPr="006D5F7A">
          <w:rPr>
            <w:rFonts w:asciiTheme="majorHAnsi" w:hAnsiTheme="majorHAnsi"/>
            <w:sz w:val="24"/>
            <w:szCs w:val="24"/>
            <w:u w:val="single" w:color="FFFFFF" w:themeColor="background1"/>
          </w:rPr>
          <w:t>) method blocks(just sits there) until a client connects to the server.</w:t>
        </w:r>
      </w:ins>
    </w:p>
    <w:p w:rsidR="00B432AD" w:rsidRPr="006D5F7A" w:rsidRDefault="00B432AD" w:rsidP="006D5F7A">
      <w:pPr>
        <w:spacing w:line="360" w:lineRule="auto"/>
        <w:rPr>
          <w:ins w:id="12" w:author="Unknown"/>
          <w:rFonts w:asciiTheme="majorHAnsi" w:hAnsiTheme="majorHAnsi"/>
          <w:sz w:val="24"/>
          <w:szCs w:val="24"/>
          <w:u w:val="single" w:color="FFFFFF" w:themeColor="background1"/>
        </w:rPr>
      </w:pPr>
      <w:ins w:id="13" w:author="Unknown">
        <w:r w:rsidRPr="006D5F7A">
          <w:rPr>
            <w:rFonts w:asciiTheme="majorHAnsi" w:hAnsiTheme="majorHAnsi"/>
            <w:sz w:val="24"/>
            <w:szCs w:val="24"/>
            <w:u w:val="single" w:color="FFFFFF" w:themeColor="background1"/>
          </w:rPr>
          <w:t xml:space="preserve">Then we take input from the socket using </w:t>
        </w:r>
        <w:proofErr w:type="spellStart"/>
        <w:proofErr w:type="gramStart"/>
        <w:r w:rsidRPr="006D5F7A">
          <w:rPr>
            <w:rFonts w:asciiTheme="majorHAnsi" w:hAnsiTheme="majorHAnsi"/>
            <w:sz w:val="24"/>
            <w:szCs w:val="24"/>
            <w:u w:val="single" w:color="FFFFFF" w:themeColor="background1"/>
          </w:rPr>
          <w:t>getInputStream</w:t>
        </w:r>
        <w:proofErr w:type="spellEnd"/>
        <w:r w:rsidRPr="006D5F7A">
          <w:rPr>
            <w:rFonts w:asciiTheme="majorHAnsi" w:hAnsiTheme="majorHAnsi"/>
            <w:sz w:val="24"/>
            <w:szCs w:val="24"/>
            <w:u w:val="single" w:color="FFFFFF" w:themeColor="background1"/>
          </w:rPr>
          <w:t>(</w:t>
        </w:r>
        <w:proofErr w:type="gramEnd"/>
        <w:r w:rsidRPr="006D5F7A">
          <w:rPr>
            <w:rFonts w:asciiTheme="majorHAnsi" w:hAnsiTheme="majorHAnsi"/>
            <w:sz w:val="24"/>
            <w:szCs w:val="24"/>
            <w:u w:val="single" w:color="FFFFFF" w:themeColor="background1"/>
          </w:rPr>
          <w:t>) method. Our Server keeps receiving messages until the Client sends “Over”.</w:t>
        </w:r>
      </w:ins>
    </w:p>
    <w:p w:rsidR="00B432AD" w:rsidRPr="006D5F7A" w:rsidRDefault="00B432AD" w:rsidP="006D5F7A">
      <w:pPr>
        <w:spacing w:line="360" w:lineRule="auto"/>
        <w:rPr>
          <w:ins w:id="14" w:author="Unknown"/>
          <w:rFonts w:asciiTheme="majorHAnsi" w:hAnsiTheme="majorHAnsi"/>
          <w:sz w:val="24"/>
          <w:szCs w:val="24"/>
          <w:u w:val="single" w:color="FFFFFF" w:themeColor="background1"/>
        </w:rPr>
      </w:pPr>
      <w:ins w:id="15" w:author="Unknown">
        <w:r w:rsidRPr="006D5F7A">
          <w:rPr>
            <w:rFonts w:asciiTheme="majorHAnsi" w:hAnsiTheme="majorHAnsi"/>
            <w:sz w:val="24"/>
            <w:szCs w:val="24"/>
            <w:u w:val="single" w:color="FFFFFF" w:themeColor="background1"/>
          </w:rPr>
          <w:t>After we’re done we close the connection by closing the socket and the input stream.</w:t>
        </w:r>
      </w:ins>
    </w:p>
    <w:p w:rsidR="00B432AD" w:rsidRPr="006D5F7A" w:rsidRDefault="00B432AD" w:rsidP="006D5F7A">
      <w:pPr>
        <w:spacing w:line="360" w:lineRule="auto"/>
        <w:rPr>
          <w:rFonts w:asciiTheme="majorHAnsi" w:hAnsiTheme="majorHAnsi"/>
          <w:sz w:val="24"/>
          <w:szCs w:val="24"/>
          <w:u w:val="single" w:color="FFFFFF" w:themeColor="background1"/>
        </w:rPr>
      </w:pPr>
      <w:ins w:id="16" w:author="Unknown">
        <w:r w:rsidRPr="006D5F7A">
          <w:rPr>
            <w:rFonts w:asciiTheme="majorHAnsi" w:hAnsiTheme="majorHAnsi"/>
            <w:sz w:val="24"/>
            <w:szCs w:val="24"/>
            <w:u w:val="single" w:color="FFFFFF" w:themeColor="background1"/>
          </w:rPr>
          <w:t>To run the Client and Server application on your machine, compile both of them. Then first run the server application and then run the Client application.</w:t>
        </w:r>
      </w:ins>
    </w:p>
    <w:p w:rsidR="00B432AD" w:rsidRDefault="00B432AD" w:rsidP="006D5F7A">
      <w:pPr>
        <w:spacing w:line="360" w:lineRule="auto"/>
        <w:rPr>
          <w:rFonts w:asciiTheme="majorHAnsi" w:hAnsiTheme="majorHAnsi"/>
          <w:sz w:val="24"/>
          <w:szCs w:val="24"/>
          <w:u w:val="single"/>
        </w:rPr>
      </w:pPr>
    </w:p>
    <w:p w:rsidR="00B432AD" w:rsidRPr="00B432AD" w:rsidRDefault="00B432AD" w:rsidP="006D5F7A">
      <w:pPr>
        <w:spacing w:before="100" w:beforeAutospacing="1" w:after="100" w:afterAutospacing="1" w:line="360" w:lineRule="auto"/>
        <w:rPr>
          <w:ins w:id="17" w:author="Unknown"/>
          <w:rFonts w:asciiTheme="majorHAnsi" w:eastAsia="Times New Roman" w:hAnsiTheme="majorHAnsi" w:cs="Times New Roman"/>
          <w:sz w:val="24"/>
          <w:szCs w:val="24"/>
        </w:rPr>
      </w:pPr>
      <w:ins w:id="18" w:author="Unknown">
        <w:r w:rsidRPr="006D5F7A">
          <w:rPr>
            <w:rFonts w:asciiTheme="majorHAnsi" w:eastAsia="Times New Roman" w:hAnsiTheme="majorHAnsi" w:cs="Times New Roman"/>
            <w:b/>
            <w:bCs/>
            <w:sz w:val="24"/>
            <w:szCs w:val="24"/>
          </w:rPr>
          <w:t>To run on Terminal or Command Prompt</w:t>
        </w:r>
      </w:ins>
    </w:p>
    <w:p w:rsidR="00B432AD" w:rsidRPr="00B432AD" w:rsidRDefault="00B432AD" w:rsidP="006D5F7A">
      <w:pPr>
        <w:spacing w:before="100" w:beforeAutospacing="1" w:after="100" w:afterAutospacing="1" w:line="360" w:lineRule="auto"/>
        <w:rPr>
          <w:ins w:id="19" w:author="Unknown"/>
          <w:rFonts w:asciiTheme="majorHAnsi" w:eastAsia="Times New Roman" w:hAnsiTheme="majorHAnsi" w:cs="Times New Roman"/>
          <w:sz w:val="24"/>
          <w:szCs w:val="24"/>
        </w:rPr>
      </w:pPr>
      <w:ins w:id="20" w:author="Unknown">
        <w:r w:rsidRPr="00B432AD">
          <w:rPr>
            <w:rFonts w:asciiTheme="majorHAnsi" w:eastAsia="Times New Roman" w:hAnsiTheme="majorHAnsi" w:cs="Times New Roman"/>
            <w:sz w:val="24"/>
            <w:szCs w:val="24"/>
          </w:rPr>
          <w:t>Open two windows one for Server and another for Client</w:t>
        </w:r>
      </w:ins>
    </w:p>
    <w:p w:rsidR="00B432AD" w:rsidRPr="00B432AD" w:rsidRDefault="00B432AD" w:rsidP="006D5F7A">
      <w:pPr>
        <w:spacing w:before="100" w:beforeAutospacing="1" w:after="100" w:afterAutospacing="1" w:line="360" w:lineRule="auto"/>
        <w:rPr>
          <w:ins w:id="21" w:author="Unknown"/>
          <w:rFonts w:asciiTheme="majorHAnsi" w:eastAsia="Times New Roman" w:hAnsiTheme="majorHAnsi" w:cs="Times New Roman"/>
          <w:sz w:val="24"/>
          <w:szCs w:val="24"/>
        </w:rPr>
      </w:pPr>
      <w:ins w:id="22" w:author="Unknown">
        <w:r w:rsidRPr="00B432AD">
          <w:rPr>
            <w:rFonts w:asciiTheme="majorHAnsi" w:eastAsia="Times New Roman" w:hAnsiTheme="majorHAnsi" w:cs="Times New Roman"/>
            <w:sz w:val="24"/>
            <w:szCs w:val="24"/>
          </w:rPr>
          <w:t xml:space="preserve">1. First run the Server application </w:t>
        </w:r>
        <w:proofErr w:type="gramStart"/>
        <w:r w:rsidRPr="00B432AD">
          <w:rPr>
            <w:rFonts w:asciiTheme="majorHAnsi" w:eastAsia="Times New Roman" w:hAnsiTheme="majorHAnsi" w:cs="Times New Roman"/>
            <w:sz w:val="24"/>
            <w:szCs w:val="24"/>
          </w:rPr>
          <w:t>as ,</w:t>
        </w:r>
        <w:proofErr w:type="gramEnd"/>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23" w:author="Unknown"/>
          <w:rFonts w:asciiTheme="majorHAnsi" w:eastAsia="Times New Roman" w:hAnsiTheme="majorHAnsi" w:cs="Courier New"/>
          <w:sz w:val="24"/>
          <w:szCs w:val="24"/>
        </w:rPr>
      </w:pPr>
      <w:ins w:id="24" w:author="Unknown">
        <w:r w:rsidRPr="00B432AD">
          <w:rPr>
            <w:rFonts w:asciiTheme="majorHAnsi" w:eastAsia="Times New Roman" w:hAnsiTheme="majorHAnsi" w:cs="Courier New"/>
            <w:sz w:val="24"/>
            <w:szCs w:val="24"/>
            <w:highlight w:val="yellow"/>
          </w:rPr>
          <w:t xml:space="preserve">$ </w:t>
        </w:r>
        <w:proofErr w:type="gramStart"/>
        <w:r w:rsidRPr="00B432AD">
          <w:rPr>
            <w:rFonts w:asciiTheme="majorHAnsi" w:eastAsia="Times New Roman" w:hAnsiTheme="majorHAnsi" w:cs="Courier New"/>
            <w:sz w:val="24"/>
            <w:szCs w:val="24"/>
            <w:highlight w:val="yellow"/>
          </w:rPr>
          <w:t>java</w:t>
        </w:r>
        <w:proofErr w:type="gramEnd"/>
        <w:r w:rsidRPr="00B432AD">
          <w:rPr>
            <w:rFonts w:asciiTheme="majorHAnsi" w:eastAsia="Times New Roman" w:hAnsiTheme="majorHAnsi" w:cs="Courier New"/>
            <w:sz w:val="24"/>
            <w:szCs w:val="24"/>
            <w:highlight w:val="yellow"/>
          </w:rPr>
          <w:t xml:space="preserve"> Server</w:t>
        </w:r>
      </w:ins>
    </w:p>
    <w:p w:rsidR="00B432AD" w:rsidRPr="00B432AD" w:rsidRDefault="00B432AD" w:rsidP="006D5F7A">
      <w:pPr>
        <w:spacing w:before="100" w:beforeAutospacing="1" w:after="100" w:afterAutospacing="1" w:line="360" w:lineRule="auto"/>
        <w:rPr>
          <w:ins w:id="25" w:author="Unknown"/>
          <w:rFonts w:asciiTheme="majorHAnsi" w:eastAsia="Times New Roman" w:hAnsiTheme="majorHAnsi" w:cs="Times New Roman"/>
          <w:sz w:val="24"/>
          <w:szCs w:val="24"/>
        </w:rPr>
      </w:pPr>
      <w:ins w:id="26" w:author="Unknown">
        <w:r w:rsidRPr="00B432AD">
          <w:rPr>
            <w:rFonts w:asciiTheme="majorHAnsi" w:eastAsia="Times New Roman" w:hAnsiTheme="majorHAnsi" w:cs="Times New Roman"/>
            <w:sz w:val="24"/>
            <w:szCs w:val="24"/>
          </w:rPr>
          <w:lastRenderedPageBreak/>
          <w:t>Server started</w:t>
        </w:r>
        <w:r w:rsidRPr="00B432AD">
          <w:rPr>
            <w:rFonts w:asciiTheme="majorHAnsi" w:eastAsia="Times New Roman" w:hAnsiTheme="majorHAnsi" w:cs="Times New Roman"/>
            <w:sz w:val="24"/>
            <w:szCs w:val="24"/>
          </w:rPr>
          <w:br/>
          <w:t>Waiting for a client …</w:t>
        </w:r>
      </w:ins>
    </w:p>
    <w:p w:rsidR="00B432AD" w:rsidRPr="00B432AD" w:rsidRDefault="00B432AD" w:rsidP="006D5F7A">
      <w:pPr>
        <w:spacing w:before="100" w:beforeAutospacing="1" w:after="100" w:afterAutospacing="1" w:line="360" w:lineRule="auto"/>
        <w:rPr>
          <w:ins w:id="27" w:author="Unknown"/>
          <w:rFonts w:asciiTheme="majorHAnsi" w:eastAsia="Times New Roman" w:hAnsiTheme="majorHAnsi" w:cs="Times New Roman"/>
          <w:sz w:val="24"/>
          <w:szCs w:val="24"/>
        </w:rPr>
      </w:pPr>
      <w:ins w:id="28" w:author="Unknown">
        <w:r w:rsidRPr="00B432AD">
          <w:rPr>
            <w:rFonts w:asciiTheme="majorHAnsi" w:eastAsia="Times New Roman" w:hAnsiTheme="majorHAnsi" w:cs="Times New Roman"/>
            <w:sz w:val="24"/>
            <w:szCs w:val="24"/>
          </w:rPr>
          <w:t>2. Then run the Client application on another terminal as,</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29" w:author="Unknown"/>
          <w:rFonts w:asciiTheme="majorHAnsi" w:eastAsia="Times New Roman" w:hAnsiTheme="majorHAnsi" w:cs="Courier New"/>
          <w:sz w:val="24"/>
          <w:szCs w:val="24"/>
        </w:rPr>
      </w:pPr>
      <w:ins w:id="30" w:author="Unknown">
        <w:r w:rsidRPr="00B432AD">
          <w:rPr>
            <w:rFonts w:asciiTheme="majorHAnsi" w:eastAsia="Times New Roman" w:hAnsiTheme="majorHAnsi" w:cs="Courier New"/>
            <w:sz w:val="24"/>
            <w:szCs w:val="24"/>
            <w:highlight w:val="yellow"/>
          </w:rPr>
          <w:t xml:space="preserve">$ </w:t>
        </w:r>
        <w:proofErr w:type="gramStart"/>
        <w:r w:rsidRPr="00B432AD">
          <w:rPr>
            <w:rFonts w:asciiTheme="majorHAnsi" w:eastAsia="Times New Roman" w:hAnsiTheme="majorHAnsi" w:cs="Courier New"/>
            <w:sz w:val="24"/>
            <w:szCs w:val="24"/>
            <w:highlight w:val="yellow"/>
          </w:rPr>
          <w:t>java</w:t>
        </w:r>
        <w:proofErr w:type="gramEnd"/>
        <w:r w:rsidRPr="00B432AD">
          <w:rPr>
            <w:rFonts w:asciiTheme="majorHAnsi" w:eastAsia="Times New Roman" w:hAnsiTheme="majorHAnsi" w:cs="Courier New"/>
            <w:sz w:val="24"/>
            <w:szCs w:val="24"/>
            <w:highlight w:val="yellow"/>
          </w:rPr>
          <w:t xml:space="preserve"> Client</w:t>
        </w:r>
      </w:ins>
    </w:p>
    <w:p w:rsidR="00B432AD" w:rsidRPr="00B432AD" w:rsidRDefault="00B432AD" w:rsidP="006D5F7A">
      <w:pPr>
        <w:spacing w:before="100" w:beforeAutospacing="1" w:after="100" w:afterAutospacing="1" w:line="360" w:lineRule="auto"/>
        <w:rPr>
          <w:ins w:id="31" w:author="Unknown"/>
          <w:rFonts w:asciiTheme="majorHAnsi" w:eastAsia="Times New Roman" w:hAnsiTheme="majorHAnsi" w:cs="Times New Roman"/>
          <w:sz w:val="24"/>
          <w:szCs w:val="24"/>
        </w:rPr>
      </w:pPr>
      <w:ins w:id="32" w:author="Unknown">
        <w:r w:rsidRPr="00B432AD">
          <w:rPr>
            <w:rFonts w:asciiTheme="majorHAnsi" w:eastAsia="Times New Roman" w:hAnsiTheme="majorHAnsi" w:cs="Times New Roman"/>
            <w:sz w:val="24"/>
            <w:szCs w:val="24"/>
          </w:rPr>
          <w:t>It will show – Connected and the server accepts the client and shows,</w:t>
        </w:r>
      </w:ins>
    </w:p>
    <w:p w:rsidR="00B432AD" w:rsidRPr="00B432AD" w:rsidRDefault="00B432AD" w:rsidP="006D5F7A">
      <w:pPr>
        <w:spacing w:before="100" w:beforeAutospacing="1" w:after="100" w:afterAutospacing="1" w:line="360" w:lineRule="auto"/>
        <w:rPr>
          <w:ins w:id="33" w:author="Unknown"/>
          <w:rFonts w:asciiTheme="majorHAnsi" w:eastAsia="Times New Roman" w:hAnsiTheme="majorHAnsi" w:cs="Times New Roman"/>
          <w:sz w:val="24"/>
          <w:szCs w:val="24"/>
        </w:rPr>
      </w:pPr>
      <w:ins w:id="34" w:author="Unknown">
        <w:r w:rsidRPr="00B432AD">
          <w:rPr>
            <w:rFonts w:asciiTheme="majorHAnsi" w:eastAsia="Times New Roman" w:hAnsiTheme="majorHAnsi" w:cs="Times New Roman"/>
            <w:sz w:val="24"/>
            <w:szCs w:val="24"/>
          </w:rPr>
          <w:t>Client accepted</w:t>
        </w:r>
      </w:ins>
    </w:p>
    <w:p w:rsidR="00B432AD" w:rsidRPr="00B432AD" w:rsidRDefault="00B432AD" w:rsidP="006D5F7A">
      <w:pPr>
        <w:spacing w:before="100" w:beforeAutospacing="1" w:after="100" w:afterAutospacing="1" w:line="360" w:lineRule="auto"/>
        <w:rPr>
          <w:ins w:id="35" w:author="Unknown"/>
          <w:rFonts w:asciiTheme="majorHAnsi" w:eastAsia="Times New Roman" w:hAnsiTheme="majorHAnsi" w:cs="Times New Roman"/>
          <w:sz w:val="24"/>
          <w:szCs w:val="24"/>
        </w:rPr>
      </w:pPr>
      <w:ins w:id="36" w:author="Unknown">
        <w:r w:rsidRPr="00B432AD">
          <w:rPr>
            <w:rFonts w:asciiTheme="majorHAnsi" w:eastAsia="Times New Roman" w:hAnsiTheme="majorHAnsi" w:cs="Times New Roman"/>
            <w:sz w:val="24"/>
            <w:szCs w:val="24"/>
          </w:rPr>
          <w:t>3. Then you can start typing messages in the Client window. Here is a sample input to the Client</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37" w:author="Unknown"/>
          <w:rFonts w:asciiTheme="majorHAnsi" w:eastAsia="Times New Roman" w:hAnsiTheme="majorHAnsi" w:cs="Courier New"/>
          <w:sz w:val="24"/>
          <w:szCs w:val="24"/>
          <w:highlight w:val="yellow"/>
        </w:rPr>
      </w:pPr>
      <w:ins w:id="38" w:author="Unknown">
        <w:r w:rsidRPr="00B432AD">
          <w:rPr>
            <w:rFonts w:asciiTheme="majorHAnsi" w:eastAsia="Times New Roman" w:hAnsiTheme="majorHAnsi" w:cs="Courier New"/>
            <w:sz w:val="24"/>
            <w:szCs w:val="24"/>
            <w:highlight w:val="yellow"/>
          </w:rPr>
          <w:t>Hello</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39" w:author="Unknown"/>
          <w:rFonts w:asciiTheme="majorHAnsi" w:eastAsia="Times New Roman" w:hAnsiTheme="majorHAnsi" w:cs="Courier New"/>
          <w:sz w:val="24"/>
          <w:szCs w:val="24"/>
          <w:highlight w:val="yellow"/>
        </w:rPr>
      </w:pPr>
      <w:ins w:id="40" w:author="Unknown">
        <w:r w:rsidRPr="00B432AD">
          <w:rPr>
            <w:rFonts w:asciiTheme="majorHAnsi" w:eastAsia="Times New Roman" w:hAnsiTheme="majorHAnsi" w:cs="Courier New"/>
            <w:sz w:val="24"/>
            <w:szCs w:val="24"/>
            <w:highlight w:val="yellow"/>
          </w:rPr>
          <w:t>I made my first socket connection</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41" w:author="Unknown"/>
          <w:rFonts w:asciiTheme="majorHAnsi" w:eastAsia="Times New Roman" w:hAnsiTheme="majorHAnsi" w:cs="Courier New"/>
          <w:sz w:val="24"/>
          <w:szCs w:val="24"/>
        </w:rPr>
      </w:pPr>
      <w:ins w:id="42" w:author="Unknown">
        <w:r w:rsidRPr="00B432AD">
          <w:rPr>
            <w:rFonts w:asciiTheme="majorHAnsi" w:eastAsia="Times New Roman" w:hAnsiTheme="majorHAnsi" w:cs="Courier New"/>
            <w:sz w:val="24"/>
            <w:szCs w:val="24"/>
            <w:highlight w:val="yellow"/>
          </w:rPr>
          <w:t>Over</w:t>
        </w:r>
      </w:ins>
    </w:p>
    <w:p w:rsidR="00B432AD" w:rsidRPr="00B432AD" w:rsidRDefault="00B432AD" w:rsidP="006D5F7A">
      <w:pPr>
        <w:spacing w:before="100" w:beforeAutospacing="1" w:after="100" w:afterAutospacing="1" w:line="360" w:lineRule="auto"/>
        <w:rPr>
          <w:ins w:id="43" w:author="Unknown"/>
          <w:rFonts w:asciiTheme="majorHAnsi" w:eastAsia="Times New Roman" w:hAnsiTheme="majorHAnsi" w:cs="Times New Roman"/>
          <w:sz w:val="24"/>
          <w:szCs w:val="24"/>
        </w:rPr>
      </w:pPr>
      <w:ins w:id="44" w:author="Unknown">
        <w:r w:rsidRPr="00B432AD">
          <w:rPr>
            <w:rFonts w:asciiTheme="majorHAnsi" w:eastAsia="Times New Roman" w:hAnsiTheme="majorHAnsi" w:cs="Times New Roman"/>
            <w:sz w:val="24"/>
            <w:szCs w:val="24"/>
          </w:rPr>
          <w:t>Which the Server simultaneously receives and shows,</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45" w:author="Unknown"/>
          <w:rFonts w:asciiTheme="majorHAnsi" w:eastAsia="Times New Roman" w:hAnsiTheme="majorHAnsi" w:cs="Courier New"/>
          <w:sz w:val="24"/>
          <w:szCs w:val="24"/>
          <w:highlight w:val="yellow"/>
        </w:rPr>
      </w:pPr>
      <w:ins w:id="46" w:author="Unknown">
        <w:r w:rsidRPr="00B432AD">
          <w:rPr>
            <w:rFonts w:asciiTheme="majorHAnsi" w:eastAsia="Times New Roman" w:hAnsiTheme="majorHAnsi" w:cs="Courier New"/>
            <w:sz w:val="24"/>
            <w:szCs w:val="24"/>
            <w:highlight w:val="yellow"/>
          </w:rPr>
          <w:t>Hello</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47" w:author="Unknown"/>
          <w:rFonts w:asciiTheme="majorHAnsi" w:eastAsia="Times New Roman" w:hAnsiTheme="majorHAnsi" w:cs="Courier New"/>
          <w:sz w:val="24"/>
          <w:szCs w:val="24"/>
          <w:highlight w:val="yellow"/>
        </w:rPr>
      </w:pPr>
      <w:ins w:id="48" w:author="Unknown">
        <w:r w:rsidRPr="00B432AD">
          <w:rPr>
            <w:rFonts w:asciiTheme="majorHAnsi" w:eastAsia="Times New Roman" w:hAnsiTheme="majorHAnsi" w:cs="Courier New"/>
            <w:sz w:val="24"/>
            <w:szCs w:val="24"/>
            <w:highlight w:val="yellow"/>
          </w:rPr>
          <w:t>I made my first socket connection</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49" w:author="Unknown"/>
          <w:rFonts w:asciiTheme="majorHAnsi" w:eastAsia="Times New Roman" w:hAnsiTheme="majorHAnsi" w:cs="Courier New"/>
          <w:sz w:val="24"/>
          <w:szCs w:val="24"/>
          <w:highlight w:val="yellow"/>
        </w:rPr>
      </w:pPr>
      <w:ins w:id="50" w:author="Unknown">
        <w:r w:rsidRPr="00B432AD">
          <w:rPr>
            <w:rFonts w:asciiTheme="majorHAnsi" w:eastAsia="Times New Roman" w:hAnsiTheme="majorHAnsi" w:cs="Courier New"/>
            <w:sz w:val="24"/>
            <w:szCs w:val="24"/>
            <w:highlight w:val="yellow"/>
          </w:rPr>
          <w:t>Over</w:t>
        </w:r>
      </w:ins>
    </w:p>
    <w:p w:rsidR="00B432AD" w:rsidRPr="00B432AD" w:rsidRDefault="00B432AD" w:rsidP="006D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ins w:id="51" w:author="Unknown"/>
          <w:rFonts w:asciiTheme="majorHAnsi" w:eastAsia="Times New Roman" w:hAnsiTheme="majorHAnsi" w:cs="Courier New"/>
          <w:sz w:val="24"/>
          <w:szCs w:val="24"/>
        </w:rPr>
      </w:pPr>
      <w:ins w:id="52" w:author="Unknown">
        <w:r w:rsidRPr="00B432AD">
          <w:rPr>
            <w:rFonts w:asciiTheme="majorHAnsi" w:eastAsia="Times New Roman" w:hAnsiTheme="majorHAnsi" w:cs="Courier New"/>
            <w:sz w:val="24"/>
            <w:szCs w:val="24"/>
            <w:highlight w:val="yellow"/>
          </w:rPr>
          <w:t>Closing connection</w:t>
        </w:r>
      </w:ins>
    </w:p>
    <w:p w:rsidR="00B432AD" w:rsidRPr="006D5F7A" w:rsidRDefault="00B432AD" w:rsidP="006D5F7A">
      <w:pPr>
        <w:spacing w:before="100" w:beforeAutospacing="1" w:after="100" w:afterAutospacing="1" w:line="360" w:lineRule="auto"/>
        <w:jc w:val="both"/>
        <w:rPr>
          <w:rFonts w:asciiTheme="majorHAnsi" w:eastAsia="Times New Roman" w:hAnsiTheme="majorHAnsi" w:cs="Times New Roman"/>
          <w:sz w:val="24"/>
          <w:szCs w:val="24"/>
        </w:rPr>
      </w:pPr>
      <w:ins w:id="53" w:author="Unknown">
        <w:r w:rsidRPr="006D5F7A">
          <w:rPr>
            <w:rFonts w:asciiTheme="majorHAnsi" w:hAnsiTheme="majorHAnsi"/>
            <w:sz w:val="24"/>
            <w:szCs w:val="24"/>
            <w:u w:val="single" w:color="FFFFFF" w:themeColor="background1"/>
          </w:rPr>
          <w:t>Notice that sending “Over” closes the connection between the Client and the Server just like said before</w:t>
        </w:r>
        <w:r w:rsidRPr="00B432AD">
          <w:rPr>
            <w:rFonts w:asciiTheme="majorHAnsi" w:eastAsia="Times New Roman" w:hAnsiTheme="majorHAnsi" w:cs="Times New Roman"/>
            <w:sz w:val="24"/>
            <w:szCs w:val="24"/>
          </w:rPr>
          <w:t>.</w:t>
        </w:r>
      </w:ins>
    </w:p>
    <w:p w:rsidR="00022D65" w:rsidRDefault="00022D65" w:rsidP="006D5F7A">
      <w:pPr>
        <w:spacing w:before="100" w:beforeAutospacing="1" w:after="100" w:afterAutospacing="1" w:line="360" w:lineRule="auto"/>
        <w:jc w:val="both"/>
        <w:rPr>
          <w:rFonts w:asciiTheme="majorHAnsi" w:eastAsia="Times New Roman" w:hAnsiTheme="majorHAnsi" w:cs="Times New Roman"/>
          <w:sz w:val="24"/>
          <w:szCs w:val="24"/>
        </w:rPr>
      </w:pPr>
    </w:p>
    <w:p w:rsidR="006D5F7A" w:rsidRDefault="006D5F7A" w:rsidP="006D5F7A">
      <w:pPr>
        <w:spacing w:before="100" w:beforeAutospacing="1" w:after="100" w:afterAutospacing="1" w:line="360" w:lineRule="auto"/>
        <w:jc w:val="both"/>
        <w:rPr>
          <w:rFonts w:asciiTheme="majorHAnsi" w:eastAsia="Times New Roman" w:hAnsiTheme="majorHAnsi" w:cs="Times New Roman"/>
          <w:sz w:val="24"/>
          <w:szCs w:val="24"/>
        </w:rPr>
      </w:pPr>
    </w:p>
    <w:p w:rsidR="006D5F7A" w:rsidRDefault="006D5F7A" w:rsidP="006D5F7A">
      <w:pPr>
        <w:spacing w:before="100" w:beforeAutospacing="1" w:after="100" w:afterAutospacing="1" w:line="360" w:lineRule="auto"/>
        <w:jc w:val="both"/>
        <w:rPr>
          <w:rFonts w:asciiTheme="majorHAnsi" w:eastAsia="Times New Roman" w:hAnsiTheme="majorHAnsi" w:cs="Times New Roman"/>
          <w:sz w:val="24"/>
          <w:szCs w:val="24"/>
        </w:rPr>
      </w:pPr>
    </w:p>
    <w:p w:rsidR="006D5F7A" w:rsidRPr="006D5F7A" w:rsidRDefault="006D5F7A" w:rsidP="006D5F7A">
      <w:pPr>
        <w:spacing w:before="100" w:beforeAutospacing="1" w:after="100" w:afterAutospacing="1" w:line="360" w:lineRule="auto"/>
        <w:jc w:val="both"/>
        <w:rPr>
          <w:rFonts w:asciiTheme="majorHAnsi" w:eastAsia="Times New Roman" w:hAnsiTheme="majorHAnsi" w:cs="Times New Roman"/>
          <w:sz w:val="24"/>
          <w:szCs w:val="24"/>
        </w:rPr>
      </w:pPr>
    </w:p>
    <w:p w:rsidR="006D5F7A" w:rsidRPr="006D5F7A" w:rsidRDefault="006D5F7A" w:rsidP="006D5F7A">
      <w:pPr>
        <w:spacing w:after="0" w:line="240" w:lineRule="auto"/>
        <w:jc w:val="both"/>
        <w:rPr>
          <w:rFonts w:asciiTheme="majorHAnsi" w:eastAsia="Times New Roman" w:hAnsiTheme="majorHAnsi" w:cs="Times New Roman"/>
          <w:b/>
          <w:sz w:val="24"/>
          <w:szCs w:val="24"/>
        </w:rPr>
      </w:pPr>
      <w:r w:rsidRPr="006D5F7A">
        <w:rPr>
          <w:rFonts w:asciiTheme="majorHAnsi" w:eastAsia="Times New Roman" w:hAnsiTheme="majorHAnsi" w:cs="Times New Roman"/>
          <w:b/>
          <w:sz w:val="24"/>
          <w:szCs w:val="24"/>
        </w:rPr>
        <w:lastRenderedPageBreak/>
        <w:t>UDP implementation – Echo client and Server</w:t>
      </w: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import</w:t>
      </w:r>
      <w:proofErr w:type="gramEnd"/>
      <w:r w:rsidRPr="006D5F7A">
        <w:rPr>
          <w:rFonts w:asciiTheme="majorHAnsi" w:eastAsia="Times New Roman" w:hAnsiTheme="majorHAnsi" w:cs="Arial"/>
          <w:color w:val="000000"/>
          <w:sz w:val="24"/>
          <w:szCs w:val="24"/>
        </w:rPr>
        <w:t xml:space="preserve"> java.net.*;</w:t>
      </w: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import</w:t>
      </w:r>
      <w:proofErr w:type="gram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java.util</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public</w:t>
      </w:r>
      <w:proofErr w:type="gramEnd"/>
      <w:r w:rsidRPr="006D5F7A">
        <w:rPr>
          <w:rFonts w:asciiTheme="majorHAnsi" w:eastAsia="Times New Roman" w:hAnsiTheme="majorHAnsi" w:cs="Arial"/>
          <w:color w:val="000000"/>
          <w:sz w:val="24"/>
          <w:szCs w:val="24"/>
        </w:rPr>
        <w:t xml:space="preserve"> class </w:t>
      </w:r>
      <w:proofErr w:type="spellStart"/>
      <w:r w:rsidRPr="006D5F7A">
        <w:rPr>
          <w:rFonts w:asciiTheme="majorHAnsi" w:eastAsia="Times New Roman" w:hAnsiTheme="majorHAnsi" w:cs="Arial"/>
          <w:color w:val="000000"/>
          <w:sz w:val="24"/>
          <w:szCs w:val="24"/>
        </w:rPr>
        <w:t>ClientEcho</w:t>
      </w:r>
      <w:proofErr w:type="spellEnd"/>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gramStart"/>
      <w:r w:rsidRPr="006D5F7A">
        <w:rPr>
          <w:rFonts w:asciiTheme="majorHAnsi" w:eastAsia="Times New Roman" w:hAnsiTheme="majorHAnsi" w:cs="Arial"/>
          <w:color w:val="000000"/>
          <w:sz w:val="24"/>
          <w:szCs w:val="24"/>
        </w:rPr>
        <w:t>public</w:t>
      </w:r>
      <w:proofErr w:type="gramEnd"/>
      <w:r w:rsidRPr="006D5F7A">
        <w:rPr>
          <w:rFonts w:asciiTheme="majorHAnsi" w:eastAsia="Times New Roman" w:hAnsiTheme="majorHAnsi" w:cs="Arial"/>
          <w:color w:val="000000"/>
          <w:sz w:val="24"/>
          <w:szCs w:val="24"/>
        </w:rPr>
        <w:t xml:space="preserve"> static void main( String </w:t>
      </w:r>
      <w:proofErr w:type="spellStart"/>
      <w:r w:rsidRPr="006D5F7A">
        <w:rPr>
          <w:rFonts w:asciiTheme="majorHAnsi" w:eastAsia="Times New Roman" w:hAnsiTheme="majorHAnsi" w:cs="Arial"/>
          <w:color w:val="000000"/>
          <w:sz w:val="24"/>
          <w:szCs w:val="24"/>
        </w:rPr>
        <w:t>args</w:t>
      </w:r>
      <w:proofErr w:type="spellEnd"/>
      <w:r w:rsidRPr="006D5F7A">
        <w:rPr>
          <w:rFonts w:asciiTheme="majorHAnsi" w:eastAsia="Times New Roman" w:hAnsiTheme="majorHAnsi" w:cs="Arial"/>
          <w:color w:val="000000"/>
          <w:sz w:val="24"/>
          <w:szCs w:val="24"/>
        </w:rPr>
        <w:t xml:space="preserve">[] ) throws Exception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r w:rsidRPr="006D5F7A">
        <w:rPr>
          <w:rFonts w:asciiTheme="majorHAnsi" w:eastAsia="Times New Roman" w:hAnsiTheme="majorHAnsi" w:cs="Arial"/>
          <w:color w:val="000000"/>
          <w:sz w:val="24"/>
          <w:szCs w:val="24"/>
        </w:rPr>
        <w:t>InetAddress</w:t>
      </w:r>
      <w:proofErr w:type="spellEnd"/>
      <w:r w:rsidRPr="006D5F7A">
        <w:rPr>
          <w:rFonts w:asciiTheme="majorHAnsi" w:eastAsia="Times New Roman" w:hAnsiTheme="majorHAnsi" w:cs="Arial"/>
          <w:color w:val="000000"/>
          <w:sz w:val="24"/>
          <w:szCs w:val="24"/>
        </w:rPr>
        <w:t xml:space="preserve"> add = </w:t>
      </w:r>
      <w:proofErr w:type="spellStart"/>
      <w:proofErr w:type="gramStart"/>
      <w:r w:rsidRPr="006D5F7A">
        <w:rPr>
          <w:rFonts w:asciiTheme="majorHAnsi" w:eastAsia="Times New Roman" w:hAnsiTheme="majorHAnsi" w:cs="Arial"/>
          <w:color w:val="000000"/>
          <w:sz w:val="24"/>
          <w:szCs w:val="24"/>
        </w:rPr>
        <w:t>InetAddress.getByName</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w:t>
      </w:r>
      <w:proofErr w:type="spellStart"/>
      <w:r w:rsidRPr="006D5F7A">
        <w:rPr>
          <w:rFonts w:asciiTheme="majorHAnsi" w:eastAsia="Times New Roman" w:hAnsiTheme="majorHAnsi" w:cs="Arial"/>
          <w:color w:val="000000"/>
          <w:sz w:val="24"/>
          <w:szCs w:val="24"/>
        </w:rPr>
        <w:t>snrao</w:t>
      </w:r>
      <w:proofErr w:type="spellEnd"/>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r w:rsidRPr="006D5F7A">
        <w:rPr>
          <w:rFonts w:asciiTheme="majorHAnsi" w:eastAsia="Times New Roman" w:hAnsiTheme="majorHAnsi" w:cs="Arial"/>
          <w:color w:val="000000"/>
          <w:sz w:val="24"/>
          <w:szCs w:val="24"/>
        </w:rPr>
        <w:t>DatagramSocket</w:t>
      </w:r>
      <w:proofErr w:type="spell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dsock</w:t>
      </w:r>
      <w:proofErr w:type="spellEnd"/>
      <w:r w:rsidRPr="006D5F7A">
        <w:rPr>
          <w:rFonts w:asciiTheme="majorHAnsi" w:eastAsia="Times New Roman" w:hAnsiTheme="majorHAnsi" w:cs="Arial"/>
          <w:color w:val="000000"/>
          <w:sz w:val="24"/>
          <w:szCs w:val="24"/>
        </w:rPr>
        <w:t xml:space="preserve"> = new </w:t>
      </w:r>
      <w:proofErr w:type="spellStart"/>
      <w:proofErr w:type="gramStart"/>
      <w:r w:rsidRPr="006D5F7A">
        <w:rPr>
          <w:rFonts w:asciiTheme="majorHAnsi" w:eastAsia="Times New Roman" w:hAnsiTheme="majorHAnsi" w:cs="Arial"/>
          <w:color w:val="000000"/>
          <w:sz w:val="24"/>
          <w:szCs w:val="24"/>
        </w:rPr>
        <w:t>DatagramSocket</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String message1 = "This is client calling";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gramStart"/>
      <w:r w:rsidRPr="006D5F7A">
        <w:rPr>
          <w:rFonts w:asciiTheme="majorHAnsi" w:eastAsia="Times New Roman" w:hAnsiTheme="majorHAnsi" w:cs="Arial"/>
          <w:color w:val="000000"/>
          <w:sz w:val="24"/>
          <w:szCs w:val="24"/>
        </w:rPr>
        <w:t>byte</w:t>
      </w:r>
      <w:proofErr w:type="gram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arr</w:t>
      </w:r>
      <w:proofErr w:type="spellEnd"/>
      <w:r w:rsidRPr="006D5F7A">
        <w:rPr>
          <w:rFonts w:asciiTheme="majorHAnsi" w:eastAsia="Times New Roman" w:hAnsiTheme="majorHAnsi" w:cs="Arial"/>
          <w:color w:val="000000"/>
          <w:sz w:val="24"/>
          <w:szCs w:val="24"/>
        </w:rPr>
        <w:t>[] = message1.getBytes( );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r w:rsidRPr="006D5F7A">
        <w:rPr>
          <w:rFonts w:asciiTheme="majorHAnsi" w:eastAsia="Times New Roman" w:hAnsiTheme="majorHAnsi" w:cs="Arial"/>
          <w:color w:val="000000"/>
          <w:sz w:val="24"/>
          <w:szCs w:val="24"/>
        </w:rPr>
        <w:t>DatagramPacket</w:t>
      </w:r>
      <w:proofErr w:type="spell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 xml:space="preserve"> = new </w:t>
      </w:r>
      <w:proofErr w:type="spellStart"/>
      <w:proofErr w:type="gramStart"/>
      <w:r w:rsidRPr="006D5F7A">
        <w:rPr>
          <w:rFonts w:asciiTheme="majorHAnsi" w:eastAsia="Times New Roman" w:hAnsiTheme="majorHAnsi" w:cs="Arial"/>
          <w:color w:val="000000"/>
          <w:sz w:val="24"/>
          <w:szCs w:val="24"/>
        </w:rPr>
        <w:t>DatagramPacket</w:t>
      </w:r>
      <w:proofErr w:type="spellEnd"/>
      <w:r w:rsidRPr="006D5F7A">
        <w:rPr>
          <w:rFonts w:asciiTheme="majorHAnsi" w:eastAsia="Times New Roman" w:hAnsiTheme="majorHAnsi" w:cs="Arial"/>
          <w:color w:val="000000"/>
          <w:sz w:val="24"/>
          <w:szCs w:val="24"/>
        </w:rPr>
        <w:t>(</w:t>
      </w:r>
      <w:proofErr w:type="spellStart"/>
      <w:proofErr w:type="gramEnd"/>
      <w:r w:rsidRPr="006D5F7A">
        <w:rPr>
          <w:rFonts w:asciiTheme="majorHAnsi" w:eastAsia="Times New Roman" w:hAnsiTheme="majorHAnsi" w:cs="Arial"/>
          <w:color w:val="000000"/>
          <w:sz w:val="24"/>
          <w:szCs w:val="24"/>
        </w:rPr>
        <w:t>arr</w:t>
      </w:r>
      <w:proofErr w:type="spell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arr.length</w:t>
      </w:r>
      <w:proofErr w:type="spellEnd"/>
      <w:r w:rsidRPr="006D5F7A">
        <w:rPr>
          <w:rFonts w:asciiTheme="majorHAnsi" w:eastAsia="Times New Roman" w:hAnsiTheme="majorHAnsi" w:cs="Arial"/>
          <w:color w:val="000000"/>
          <w:sz w:val="24"/>
          <w:szCs w:val="24"/>
        </w:rPr>
        <w:t>, add, 7);</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proofErr w:type="gramStart"/>
      <w:r w:rsidRPr="006D5F7A">
        <w:rPr>
          <w:rFonts w:asciiTheme="majorHAnsi" w:eastAsia="Times New Roman" w:hAnsiTheme="majorHAnsi" w:cs="Arial"/>
          <w:color w:val="000000"/>
          <w:sz w:val="24"/>
          <w:szCs w:val="24"/>
        </w:rPr>
        <w:t>dsock.send</w:t>
      </w:r>
      <w:proofErr w:type="spellEnd"/>
      <w:r w:rsidRPr="006D5F7A">
        <w:rPr>
          <w:rFonts w:asciiTheme="majorHAnsi" w:eastAsia="Times New Roman" w:hAnsiTheme="majorHAnsi" w:cs="Arial"/>
          <w:color w:val="000000"/>
          <w:sz w:val="24"/>
          <w:szCs w:val="24"/>
        </w:rPr>
        <w:t>(</w:t>
      </w:r>
      <w:proofErr w:type="spellStart"/>
      <w:proofErr w:type="gramEnd"/>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                                   // send the packet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Date </w:t>
      </w:r>
      <w:proofErr w:type="spellStart"/>
      <w:r w:rsidRPr="006D5F7A">
        <w:rPr>
          <w:rFonts w:asciiTheme="majorHAnsi" w:eastAsia="Times New Roman" w:hAnsiTheme="majorHAnsi" w:cs="Arial"/>
          <w:color w:val="000000"/>
          <w:sz w:val="24"/>
          <w:szCs w:val="24"/>
        </w:rPr>
        <w:t>sendTime</w:t>
      </w:r>
      <w:proofErr w:type="spellEnd"/>
      <w:r w:rsidRPr="006D5F7A">
        <w:rPr>
          <w:rFonts w:asciiTheme="majorHAnsi" w:eastAsia="Times New Roman" w:hAnsiTheme="majorHAnsi" w:cs="Arial"/>
          <w:color w:val="000000"/>
          <w:sz w:val="24"/>
          <w:szCs w:val="24"/>
        </w:rPr>
        <w:t xml:space="preserve"> = new </w:t>
      </w:r>
      <w:proofErr w:type="gramStart"/>
      <w:r w:rsidRPr="006D5F7A">
        <w:rPr>
          <w:rFonts w:asciiTheme="majorHAnsi" w:eastAsia="Times New Roman" w:hAnsiTheme="majorHAnsi" w:cs="Arial"/>
          <w:color w:val="000000"/>
          <w:sz w:val="24"/>
          <w:szCs w:val="24"/>
        </w:rPr>
        <w:t>Date(</w:t>
      </w:r>
      <w:proofErr w:type="gramEnd"/>
      <w:r w:rsidRPr="006D5F7A">
        <w:rPr>
          <w:rFonts w:asciiTheme="majorHAnsi" w:eastAsia="Times New Roman" w:hAnsiTheme="majorHAnsi" w:cs="Arial"/>
          <w:color w:val="000000"/>
          <w:sz w:val="24"/>
          <w:szCs w:val="24"/>
        </w:rPr>
        <w:t>);                          // note the time of sending the message</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proofErr w:type="gramStart"/>
      <w:r w:rsidRPr="006D5F7A">
        <w:rPr>
          <w:rFonts w:asciiTheme="majorHAnsi" w:eastAsia="Times New Roman" w:hAnsiTheme="majorHAnsi" w:cs="Arial"/>
          <w:color w:val="000000"/>
          <w:sz w:val="24"/>
          <w:szCs w:val="24"/>
        </w:rPr>
        <w:t>dsock.receive</w:t>
      </w:r>
      <w:proofErr w:type="spellEnd"/>
      <w:r w:rsidRPr="006D5F7A">
        <w:rPr>
          <w:rFonts w:asciiTheme="majorHAnsi" w:eastAsia="Times New Roman" w:hAnsiTheme="majorHAnsi" w:cs="Arial"/>
          <w:color w:val="000000"/>
          <w:sz w:val="24"/>
          <w:szCs w:val="24"/>
        </w:rPr>
        <w:t>(</w:t>
      </w:r>
      <w:proofErr w:type="spellStart"/>
      <w:proofErr w:type="gramEnd"/>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                                // receive the packet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String message2 = new </w:t>
      </w:r>
      <w:proofErr w:type="gramStart"/>
      <w:r w:rsidRPr="006D5F7A">
        <w:rPr>
          <w:rFonts w:asciiTheme="majorHAnsi" w:eastAsia="Times New Roman" w:hAnsiTheme="majorHAnsi" w:cs="Arial"/>
          <w:color w:val="000000"/>
          <w:sz w:val="24"/>
          <w:szCs w:val="24"/>
        </w:rPr>
        <w:t>String(</w:t>
      </w:r>
      <w:proofErr w:type="spellStart"/>
      <w:proofErr w:type="gramEnd"/>
      <w:r w:rsidRPr="006D5F7A">
        <w:rPr>
          <w:rFonts w:asciiTheme="majorHAnsi" w:eastAsia="Times New Roman" w:hAnsiTheme="majorHAnsi" w:cs="Arial"/>
          <w:color w:val="000000"/>
          <w:sz w:val="24"/>
          <w:szCs w:val="24"/>
        </w:rPr>
        <w:t>dpack.getData</w:t>
      </w:r>
      <w:proofErr w:type="spellEnd"/>
      <w:r w:rsidRPr="006D5F7A">
        <w:rPr>
          <w:rFonts w:asciiTheme="majorHAnsi" w:eastAsia="Times New Roman" w:hAnsiTheme="majorHAnsi" w:cs="Arial"/>
          <w:color w:val="000000"/>
          <w:sz w:val="24"/>
          <w:szCs w:val="24"/>
        </w:rPr>
        <w:t>(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Date </w:t>
      </w:r>
      <w:proofErr w:type="spellStart"/>
      <w:r w:rsidRPr="006D5F7A">
        <w:rPr>
          <w:rFonts w:asciiTheme="majorHAnsi" w:eastAsia="Times New Roman" w:hAnsiTheme="majorHAnsi" w:cs="Arial"/>
          <w:color w:val="000000"/>
          <w:sz w:val="24"/>
          <w:szCs w:val="24"/>
        </w:rPr>
        <w:t>receiveTime</w:t>
      </w:r>
      <w:proofErr w:type="spellEnd"/>
      <w:r w:rsidRPr="006D5F7A">
        <w:rPr>
          <w:rFonts w:asciiTheme="majorHAnsi" w:eastAsia="Times New Roman" w:hAnsiTheme="majorHAnsi" w:cs="Arial"/>
          <w:color w:val="000000"/>
          <w:sz w:val="24"/>
          <w:szCs w:val="24"/>
        </w:rPr>
        <w:t xml:space="preserve"> = new </w:t>
      </w:r>
      <w:proofErr w:type="gramStart"/>
      <w:r w:rsidRPr="006D5F7A">
        <w:rPr>
          <w:rFonts w:asciiTheme="majorHAnsi" w:eastAsia="Times New Roman" w:hAnsiTheme="majorHAnsi" w:cs="Arial"/>
          <w:color w:val="000000"/>
          <w:sz w:val="24"/>
          <w:szCs w:val="24"/>
        </w:rPr>
        <w:t>Date(</w:t>
      </w:r>
      <w:proofErr w:type="gramEnd"/>
      <w:r w:rsidRPr="006D5F7A">
        <w:rPr>
          <w:rFonts w:asciiTheme="majorHAnsi" w:eastAsia="Times New Roman" w:hAnsiTheme="majorHAnsi" w:cs="Arial"/>
          <w:color w:val="000000"/>
          <w:sz w:val="24"/>
          <w:szCs w:val="24"/>
        </w:rPr>
        <w:t xml:space="preserve"> );   // note the time of receiving the message</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roofErr w:type="spellStart"/>
      <w:proofErr w:type="gramStart"/>
      <w:r w:rsidRPr="006D5F7A">
        <w:rPr>
          <w:rFonts w:asciiTheme="majorHAnsi" w:eastAsia="Times New Roman" w:hAnsiTheme="majorHAnsi" w:cs="Arial"/>
          <w:color w:val="000000"/>
          <w:sz w:val="24"/>
          <w:szCs w:val="24"/>
        </w:rPr>
        <w:t>System.out.println</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w:t>
      </w:r>
      <w:proofErr w:type="spellStart"/>
      <w:r w:rsidRPr="006D5F7A">
        <w:rPr>
          <w:rFonts w:asciiTheme="majorHAnsi" w:eastAsia="Times New Roman" w:hAnsiTheme="majorHAnsi" w:cs="Arial"/>
          <w:color w:val="000000"/>
          <w:sz w:val="24"/>
          <w:szCs w:val="24"/>
        </w:rPr>
        <w:t>receiveTime.getTime</w:t>
      </w:r>
      <w:proofErr w:type="spellEnd"/>
      <w:r w:rsidRPr="006D5F7A">
        <w:rPr>
          <w:rFonts w:asciiTheme="majorHAnsi" w:eastAsia="Times New Roman" w:hAnsiTheme="majorHAnsi" w:cs="Arial"/>
          <w:color w:val="000000"/>
          <w:sz w:val="24"/>
          <w:szCs w:val="24"/>
        </w:rPr>
        <w:t xml:space="preserve">( ) - </w:t>
      </w:r>
      <w:proofErr w:type="spellStart"/>
      <w:r w:rsidRPr="006D5F7A">
        <w:rPr>
          <w:rFonts w:asciiTheme="majorHAnsi" w:eastAsia="Times New Roman" w:hAnsiTheme="majorHAnsi" w:cs="Arial"/>
          <w:color w:val="000000"/>
          <w:sz w:val="24"/>
          <w:szCs w:val="24"/>
        </w:rPr>
        <w:t>sendTime.getTime</w:t>
      </w:r>
      <w:proofErr w:type="spellEnd"/>
      <w:r w:rsidRPr="006D5F7A">
        <w:rPr>
          <w:rFonts w:asciiTheme="majorHAnsi" w:eastAsia="Times New Roman" w:hAnsiTheme="majorHAnsi" w:cs="Arial"/>
          <w:color w:val="000000"/>
          <w:sz w:val="24"/>
          <w:szCs w:val="24"/>
        </w:rPr>
        <w:t>( )) + " milliseconds echo time for " + message2);</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p>
    <w:p w:rsidR="006D5F7A" w:rsidRDefault="006D5F7A" w:rsidP="005E6E34">
      <w:pPr>
        <w:spacing w:after="0"/>
        <w:textAlignment w:val="baseline"/>
        <w:rPr>
          <w:rFonts w:asciiTheme="majorHAnsi" w:eastAsia="Times New Roman" w:hAnsiTheme="majorHAnsi" w:cs="Arial"/>
          <w:color w:val="000000"/>
          <w:sz w:val="24"/>
          <w:szCs w:val="24"/>
        </w:rPr>
      </w:pPr>
    </w:p>
    <w:p w:rsidR="005E6E34" w:rsidRPr="006D5F7A" w:rsidRDefault="005E6E34" w:rsidP="005E6E34">
      <w:pPr>
        <w:spacing w:after="0"/>
        <w:textAlignment w:val="baseline"/>
        <w:rPr>
          <w:rFonts w:asciiTheme="majorHAnsi" w:eastAsia="Times New Roman" w:hAnsiTheme="majorHAnsi" w:cs="Arial"/>
          <w:color w:val="000000"/>
          <w:sz w:val="24"/>
          <w:szCs w:val="24"/>
        </w:rPr>
      </w:pP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import</w:t>
      </w:r>
      <w:proofErr w:type="gramEnd"/>
      <w:r w:rsidRPr="006D5F7A">
        <w:rPr>
          <w:rFonts w:asciiTheme="majorHAnsi" w:eastAsia="Times New Roman" w:hAnsiTheme="majorHAnsi" w:cs="Arial"/>
          <w:color w:val="000000"/>
          <w:sz w:val="24"/>
          <w:szCs w:val="24"/>
        </w:rPr>
        <w:t xml:space="preserve"> java.net.*;</w:t>
      </w: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import</w:t>
      </w:r>
      <w:proofErr w:type="gram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java.util</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proofErr w:type="gramStart"/>
      <w:r w:rsidRPr="006D5F7A">
        <w:rPr>
          <w:rFonts w:asciiTheme="majorHAnsi" w:eastAsia="Times New Roman" w:hAnsiTheme="majorHAnsi" w:cs="Arial"/>
          <w:color w:val="000000"/>
          <w:sz w:val="24"/>
          <w:szCs w:val="24"/>
        </w:rPr>
        <w:t>public</w:t>
      </w:r>
      <w:proofErr w:type="gramEnd"/>
      <w:r w:rsidRPr="006D5F7A">
        <w:rPr>
          <w:rFonts w:asciiTheme="majorHAnsi" w:eastAsia="Times New Roman" w:hAnsiTheme="majorHAnsi" w:cs="Arial"/>
          <w:color w:val="000000"/>
          <w:sz w:val="24"/>
          <w:szCs w:val="24"/>
        </w:rPr>
        <w:t xml:space="preserve"> class </w:t>
      </w:r>
      <w:proofErr w:type="spellStart"/>
      <w:r w:rsidRPr="006D5F7A">
        <w:rPr>
          <w:rFonts w:asciiTheme="majorHAnsi" w:eastAsia="Times New Roman" w:hAnsiTheme="majorHAnsi" w:cs="Arial"/>
          <w:color w:val="000000"/>
          <w:sz w:val="24"/>
          <w:szCs w:val="24"/>
        </w:rPr>
        <w:t>ServerEcho</w:t>
      </w:r>
      <w:proofErr w:type="spellEnd"/>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gramStart"/>
      <w:r w:rsidRPr="006D5F7A">
        <w:rPr>
          <w:rFonts w:asciiTheme="majorHAnsi" w:eastAsia="Times New Roman" w:hAnsiTheme="majorHAnsi" w:cs="Arial"/>
          <w:color w:val="000000"/>
          <w:sz w:val="24"/>
          <w:szCs w:val="24"/>
        </w:rPr>
        <w:t>public</w:t>
      </w:r>
      <w:proofErr w:type="gramEnd"/>
      <w:r w:rsidRPr="006D5F7A">
        <w:rPr>
          <w:rFonts w:asciiTheme="majorHAnsi" w:eastAsia="Times New Roman" w:hAnsiTheme="majorHAnsi" w:cs="Arial"/>
          <w:color w:val="000000"/>
          <w:sz w:val="24"/>
          <w:szCs w:val="24"/>
        </w:rPr>
        <w:t xml:space="preserve"> static void main( String </w:t>
      </w:r>
      <w:proofErr w:type="spellStart"/>
      <w:r w:rsidRPr="006D5F7A">
        <w:rPr>
          <w:rFonts w:asciiTheme="majorHAnsi" w:eastAsia="Times New Roman" w:hAnsiTheme="majorHAnsi" w:cs="Arial"/>
          <w:color w:val="000000"/>
          <w:sz w:val="24"/>
          <w:szCs w:val="24"/>
        </w:rPr>
        <w:t>args</w:t>
      </w:r>
      <w:proofErr w:type="spellEnd"/>
      <w:r w:rsidRPr="006D5F7A">
        <w:rPr>
          <w:rFonts w:asciiTheme="majorHAnsi" w:eastAsia="Times New Roman" w:hAnsiTheme="majorHAnsi" w:cs="Arial"/>
          <w:color w:val="000000"/>
          <w:sz w:val="24"/>
          <w:szCs w:val="24"/>
        </w:rPr>
        <w:t xml:space="preserve">[]) throws Exception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DatagramSocket</w:t>
      </w:r>
      <w:proofErr w:type="spell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dsock</w:t>
      </w:r>
      <w:proofErr w:type="spellEnd"/>
      <w:r w:rsidRPr="006D5F7A">
        <w:rPr>
          <w:rFonts w:asciiTheme="majorHAnsi" w:eastAsia="Times New Roman" w:hAnsiTheme="majorHAnsi" w:cs="Arial"/>
          <w:color w:val="000000"/>
          <w:sz w:val="24"/>
          <w:szCs w:val="24"/>
        </w:rPr>
        <w:t xml:space="preserve"> = new </w:t>
      </w:r>
      <w:proofErr w:type="spellStart"/>
      <w:proofErr w:type="gramStart"/>
      <w:r w:rsidRPr="006D5F7A">
        <w:rPr>
          <w:rFonts w:asciiTheme="majorHAnsi" w:eastAsia="Times New Roman" w:hAnsiTheme="majorHAnsi" w:cs="Arial"/>
          <w:color w:val="000000"/>
          <w:sz w:val="24"/>
          <w:szCs w:val="24"/>
        </w:rPr>
        <w:t>DatagramSocket</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7);</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gramStart"/>
      <w:r w:rsidRPr="006D5F7A">
        <w:rPr>
          <w:rFonts w:asciiTheme="majorHAnsi" w:eastAsia="Times New Roman" w:hAnsiTheme="majorHAnsi" w:cs="Arial"/>
          <w:color w:val="000000"/>
          <w:sz w:val="24"/>
          <w:szCs w:val="24"/>
        </w:rPr>
        <w:t>byte</w:t>
      </w:r>
      <w:proofErr w:type="gramEnd"/>
      <w:r w:rsidRPr="006D5F7A">
        <w:rPr>
          <w:rFonts w:asciiTheme="majorHAnsi" w:eastAsia="Times New Roman" w:hAnsiTheme="majorHAnsi" w:cs="Arial"/>
          <w:color w:val="000000"/>
          <w:sz w:val="24"/>
          <w:szCs w:val="24"/>
        </w:rPr>
        <w:t xml:space="preserve"> arr1[] = new byte[150];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DatagramPacket</w:t>
      </w:r>
      <w:proofErr w:type="spell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 xml:space="preserve"> = new </w:t>
      </w:r>
      <w:proofErr w:type="spellStart"/>
      <w:proofErr w:type="gramStart"/>
      <w:r w:rsidRPr="006D5F7A">
        <w:rPr>
          <w:rFonts w:asciiTheme="majorHAnsi" w:eastAsia="Times New Roman" w:hAnsiTheme="majorHAnsi" w:cs="Arial"/>
          <w:color w:val="000000"/>
          <w:sz w:val="24"/>
          <w:szCs w:val="24"/>
        </w:rPr>
        <w:t>DatagramPacket</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arr1, arr1.length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gramStart"/>
      <w:r w:rsidRPr="006D5F7A">
        <w:rPr>
          <w:rFonts w:asciiTheme="majorHAnsi" w:eastAsia="Times New Roman" w:hAnsiTheme="majorHAnsi" w:cs="Arial"/>
          <w:color w:val="000000"/>
          <w:sz w:val="24"/>
          <w:szCs w:val="24"/>
        </w:rPr>
        <w:t>while(</w:t>
      </w:r>
      <w:proofErr w:type="gramEnd"/>
      <w:r w:rsidRPr="006D5F7A">
        <w:rPr>
          <w:rFonts w:asciiTheme="majorHAnsi" w:eastAsia="Times New Roman" w:hAnsiTheme="majorHAnsi" w:cs="Arial"/>
          <w:color w:val="000000"/>
          <w:sz w:val="24"/>
          <w:szCs w:val="24"/>
        </w:rPr>
        <w:t xml:space="preserve">true)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proofErr w:type="gramStart"/>
      <w:r w:rsidRPr="006D5F7A">
        <w:rPr>
          <w:rFonts w:asciiTheme="majorHAnsi" w:eastAsia="Times New Roman" w:hAnsiTheme="majorHAnsi" w:cs="Arial"/>
          <w:color w:val="000000"/>
          <w:sz w:val="24"/>
          <w:szCs w:val="24"/>
        </w:rPr>
        <w:t>dsock.receive</w:t>
      </w:r>
      <w:proofErr w:type="spellEnd"/>
      <w:r w:rsidRPr="006D5F7A">
        <w:rPr>
          <w:rFonts w:asciiTheme="majorHAnsi" w:eastAsia="Times New Roman" w:hAnsiTheme="majorHAnsi" w:cs="Arial"/>
          <w:color w:val="000000"/>
          <w:sz w:val="24"/>
          <w:szCs w:val="24"/>
        </w:rPr>
        <w:t>(</w:t>
      </w:r>
      <w:proofErr w:type="spellStart"/>
      <w:proofErr w:type="gramEnd"/>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lastRenderedPageBreak/>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gramStart"/>
      <w:r w:rsidRPr="006D5F7A">
        <w:rPr>
          <w:rFonts w:asciiTheme="majorHAnsi" w:eastAsia="Times New Roman" w:hAnsiTheme="majorHAnsi" w:cs="Arial"/>
          <w:color w:val="000000"/>
          <w:sz w:val="24"/>
          <w:szCs w:val="24"/>
        </w:rPr>
        <w:t>byte</w:t>
      </w:r>
      <w:proofErr w:type="gramEnd"/>
      <w:r w:rsidRPr="006D5F7A">
        <w:rPr>
          <w:rFonts w:asciiTheme="majorHAnsi" w:eastAsia="Times New Roman" w:hAnsiTheme="majorHAnsi" w:cs="Arial"/>
          <w:color w:val="000000"/>
          <w:sz w:val="24"/>
          <w:szCs w:val="24"/>
        </w:rPr>
        <w:t xml:space="preserve"> arr2[] = </w:t>
      </w:r>
      <w:proofErr w:type="spellStart"/>
      <w:r w:rsidRPr="006D5F7A">
        <w:rPr>
          <w:rFonts w:asciiTheme="majorHAnsi" w:eastAsia="Times New Roman" w:hAnsiTheme="majorHAnsi" w:cs="Arial"/>
          <w:color w:val="000000"/>
          <w:sz w:val="24"/>
          <w:szCs w:val="24"/>
        </w:rPr>
        <w:t>dpack.getData</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proofErr w:type="gramStart"/>
      <w:r w:rsidRPr="006D5F7A">
        <w:rPr>
          <w:rFonts w:asciiTheme="majorHAnsi" w:eastAsia="Times New Roman" w:hAnsiTheme="majorHAnsi" w:cs="Arial"/>
          <w:color w:val="000000"/>
          <w:sz w:val="24"/>
          <w:szCs w:val="24"/>
        </w:rPr>
        <w:t>int</w:t>
      </w:r>
      <w:proofErr w:type="spellEnd"/>
      <w:proofErr w:type="gramEnd"/>
      <w:r w:rsidRPr="006D5F7A">
        <w:rPr>
          <w:rFonts w:asciiTheme="majorHAnsi" w:eastAsia="Times New Roman" w:hAnsiTheme="majorHAnsi" w:cs="Arial"/>
          <w:color w:val="000000"/>
          <w:sz w:val="24"/>
          <w:szCs w:val="24"/>
        </w:rPr>
        <w:t xml:space="preserve"> </w:t>
      </w:r>
      <w:proofErr w:type="spellStart"/>
      <w:r w:rsidRPr="006D5F7A">
        <w:rPr>
          <w:rFonts w:asciiTheme="majorHAnsi" w:eastAsia="Times New Roman" w:hAnsiTheme="majorHAnsi" w:cs="Arial"/>
          <w:color w:val="000000"/>
          <w:sz w:val="24"/>
          <w:szCs w:val="24"/>
        </w:rPr>
        <w:t>packSize</w:t>
      </w:r>
      <w:proofErr w:type="spellEnd"/>
      <w:r w:rsidRPr="006D5F7A">
        <w:rPr>
          <w:rFonts w:asciiTheme="majorHAnsi" w:eastAsia="Times New Roman" w:hAnsiTheme="majorHAnsi" w:cs="Arial"/>
          <w:color w:val="000000"/>
          <w:sz w:val="24"/>
          <w:szCs w:val="24"/>
        </w:rPr>
        <w:t xml:space="preserve"> = </w:t>
      </w:r>
      <w:proofErr w:type="spellStart"/>
      <w:r w:rsidRPr="006D5F7A">
        <w:rPr>
          <w:rFonts w:asciiTheme="majorHAnsi" w:eastAsia="Times New Roman" w:hAnsiTheme="majorHAnsi" w:cs="Arial"/>
          <w:color w:val="000000"/>
          <w:sz w:val="24"/>
          <w:szCs w:val="24"/>
        </w:rPr>
        <w:t>dpack.getLength</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String s2 = new </w:t>
      </w:r>
      <w:proofErr w:type="gramStart"/>
      <w:r w:rsidRPr="006D5F7A">
        <w:rPr>
          <w:rFonts w:asciiTheme="majorHAnsi" w:eastAsia="Times New Roman" w:hAnsiTheme="majorHAnsi" w:cs="Arial"/>
          <w:color w:val="000000"/>
          <w:sz w:val="24"/>
          <w:szCs w:val="24"/>
        </w:rPr>
        <w:t>String(</w:t>
      </w:r>
      <w:proofErr w:type="gramEnd"/>
      <w:r w:rsidRPr="006D5F7A">
        <w:rPr>
          <w:rFonts w:asciiTheme="majorHAnsi" w:eastAsia="Times New Roman" w:hAnsiTheme="majorHAnsi" w:cs="Arial"/>
          <w:color w:val="000000"/>
          <w:sz w:val="24"/>
          <w:szCs w:val="24"/>
        </w:rPr>
        <w:t xml:space="preserve">arr2, 0, </w:t>
      </w:r>
      <w:proofErr w:type="spellStart"/>
      <w:r w:rsidRPr="006D5F7A">
        <w:rPr>
          <w:rFonts w:asciiTheme="majorHAnsi" w:eastAsia="Times New Roman" w:hAnsiTheme="majorHAnsi" w:cs="Arial"/>
          <w:color w:val="000000"/>
          <w:sz w:val="24"/>
          <w:szCs w:val="24"/>
        </w:rPr>
        <w:t>packSize</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proofErr w:type="gramStart"/>
      <w:r w:rsidRPr="006D5F7A">
        <w:rPr>
          <w:rFonts w:asciiTheme="majorHAnsi" w:eastAsia="Times New Roman" w:hAnsiTheme="majorHAnsi" w:cs="Arial"/>
          <w:color w:val="000000"/>
          <w:sz w:val="24"/>
          <w:szCs w:val="24"/>
        </w:rPr>
        <w:t>System.out.println</w:t>
      </w:r>
      <w:proofErr w:type="spellEnd"/>
      <w:r w:rsidRPr="006D5F7A">
        <w:rPr>
          <w:rFonts w:asciiTheme="majorHAnsi" w:eastAsia="Times New Roman" w:hAnsiTheme="majorHAnsi" w:cs="Arial"/>
          <w:color w:val="000000"/>
          <w:sz w:val="24"/>
          <w:szCs w:val="24"/>
        </w:rPr>
        <w:t>(</w:t>
      </w:r>
      <w:proofErr w:type="gramEnd"/>
      <w:r w:rsidRPr="006D5F7A">
        <w:rPr>
          <w:rFonts w:asciiTheme="majorHAnsi" w:eastAsia="Times New Roman" w:hAnsiTheme="majorHAnsi" w:cs="Arial"/>
          <w:color w:val="000000"/>
          <w:sz w:val="24"/>
          <w:szCs w:val="24"/>
        </w:rPr>
        <w:t xml:space="preserve"> new Date( ) + "  " + </w:t>
      </w:r>
      <w:proofErr w:type="spellStart"/>
      <w:r w:rsidRPr="006D5F7A">
        <w:rPr>
          <w:rFonts w:asciiTheme="majorHAnsi" w:eastAsia="Times New Roman" w:hAnsiTheme="majorHAnsi" w:cs="Arial"/>
          <w:color w:val="000000"/>
          <w:sz w:val="24"/>
          <w:szCs w:val="24"/>
        </w:rPr>
        <w:t>dpack.getAddress</w:t>
      </w:r>
      <w:proofErr w:type="spellEnd"/>
      <w:r w:rsidRPr="006D5F7A">
        <w:rPr>
          <w:rFonts w:asciiTheme="majorHAnsi" w:eastAsia="Times New Roman" w:hAnsiTheme="majorHAnsi" w:cs="Arial"/>
          <w:color w:val="000000"/>
          <w:sz w:val="24"/>
          <w:szCs w:val="24"/>
        </w:rPr>
        <w:t xml:space="preserve">( ) + " : " + </w:t>
      </w:r>
      <w:proofErr w:type="spellStart"/>
      <w:r w:rsidRPr="006D5F7A">
        <w:rPr>
          <w:rFonts w:asciiTheme="majorHAnsi" w:eastAsia="Times New Roman" w:hAnsiTheme="majorHAnsi" w:cs="Arial"/>
          <w:color w:val="000000"/>
          <w:sz w:val="24"/>
          <w:szCs w:val="24"/>
        </w:rPr>
        <w:t>dpack.getPort</w:t>
      </w:r>
      <w:proofErr w:type="spellEnd"/>
      <w:r w:rsidRPr="006D5F7A">
        <w:rPr>
          <w:rFonts w:asciiTheme="majorHAnsi" w:eastAsia="Times New Roman" w:hAnsiTheme="majorHAnsi" w:cs="Arial"/>
          <w:color w:val="000000"/>
          <w:sz w:val="24"/>
          <w:szCs w:val="24"/>
        </w:rPr>
        <w:t>( ) + " "+ s2);</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roofErr w:type="spellStart"/>
      <w:proofErr w:type="gramStart"/>
      <w:r w:rsidRPr="006D5F7A">
        <w:rPr>
          <w:rFonts w:asciiTheme="majorHAnsi" w:eastAsia="Times New Roman" w:hAnsiTheme="majorHAnsi" w:cs="Arial"/>
          <w:color w:val="000000"/>
          <w:sz w:val="24"/>
          <w:szCs w:val="24"/>
        </w:rPr>
        <w:t>dsock.send</w:t>
      </w:r>
      <w:proofErr w:type="spellEnd"/>
      <w:r w:rsidRPr="006D5F7A">
        <w:rPr>
          <w:rFonts w:asciiTheme="majorHAnsi" w:eastAsia="Times New Roman" w:hAnsiTheme="majorHAnsi" w:cs="Arial"/>
          <w:color w:val="000000"/>
          <w:sz w:val="24"/>
          <w:szCs w:val="24"/>
        </w:rPr>
        <w:t>(</w:t>
      </w:r>
      <w:proofErr w:type="spellStart"/>
      <w:proofErr w:type="gramEnd"/>
      <w:r w:rsidRPr="006D5F7A">
        <w:rPr>
          <w:rFonts w:asciiTheme="majorHAnsi" w:eastAsia="Times New Roman" w:hAnsiTheme="majorHAnsi" w:cs="Arial"/>
          <w:color w:val="000000"/>
          <w:sz w:val="24"/>
          <w:szCs w:val="24"/>
        </w:rPr>
        <w:t>dpack</w:t>
      </w:r>
      <w:proofErr w:type="spellEnd"/>
      <w:r w:rsidRPr="006D5F7A">
        <w:rPr>
          <w:rFonts w:asciiTheme="majorHAnsi" w:eastAsia="Times New Roman" w:hAnsiTheme="majorHAnsi" w:cs="Arial"/>
          <w:color w:val="000000"/>
          <w:sz w:val="24"/>
          <w:szCs w:val="24"/>
        </w:rPr>
        <w:t>);</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 xml:space="preserve">  }           </w:t>
      </w:r>
    </w:p>
    <w:p w:rsidR="006D5F7A" w:rsidRPr="006D5F7A" w:rsidRDefault="006D5F7A" w:rsidP="005E6E34">
      <w:pPr>
        <w:spacing w:after="0"/>
        <w:textAlignment w:val="baseline"/>
        <w:rPr>
          <w:rFonts w:asciiTheme="majorHAnsi" w:eastAsia="Times New Roman" w:hAnsiTheme="majorHAnsi" w:cs="Arial"/>
          <w:color w:val="000000"/>
          <w:sz w:val="24"/>
          <w:szCs w:val="24"/>
        </w:rPr>
      </w:pPr>
      <w:r w:rsidRPr="006D5F7A">
        <w:rPr>
          <w:rFonts w:asciiTheme="majorHAnsi" w:eastAsia="Times New Roman" w:hAnsiTheme="majorHAnsi" w:cs="Arial"/>
          <w:color w:val="000000"/>
          <w:sz w:val="24"/>
          <w:szCs w:val="24"/>
        </w:rPr>
        <w:t>}</w:t>
      </w:r>
    </w:p>
    <w:p w:rsidR="006D5F7A" w:rsidRPr="006D5F7A" w:rsidRDefault="006D5F7A" w:rsidP="006D5F7A">
      <w:pPr>
        <w:spacing w:after="0" w:line="360" w:lineRule="auto"/>
        <w:jc w:val="both"/>
        <w:rPr>
          <w:rFonts w:asciiTheme="majorHAnsi" w:eastAsia="Times New Roman" w:hAnsiTheme="majorHAnsi" w:cs="Times New Roman"/>
          <w:b/>
          <w:sz w:val="24"/>
          <w:szCs w:val="24"/>
        </w:rPr>
      </w:pPr>
    </w:p>
    <w:p w:rsidR="00022D65" w:rsidRPr="006D5F7A" w:rsidRDefault="00022D65" w:rsidP="006D5F7A">
      <w:pPr>
        <w:spacing w:before="100" w:beforeAutospacing="1" w:after="100" w:afterAutospacing="1" w:line="360" w:lineRule="auto"/>
        <w:jc w:val="both"/>
        <w:rPr>
          <w:rFonts w:asciiTheme="majorHAnsi" w:eastAsia="Times New Roman" w:hAnsiTheme="majorHAnsi" w:cs="Times New Roman"/>
          <w:b/>
          <w:sz w:val="24"/>
          <w:szCs w:val="24"/>
        </w:rPr>
      </w:pPr>
      <w:r w:rsidRPr="006D5F7A">
        <w:rPr>
          <w:rFonts w:asciiTheme="majorHAnsi" w:eastAsia="Times New Roman" w:hAnsiTheme="majorHAnsi" w:cs="Times New Roman"/>
          <w:b/>
          <w:sz w:val="24"/>
          <w:szCs w:val="24"/>
        </w:rPr>
        <w:t>List of possible applications</w:t>
      </w:r>
    </w:p>
    <w:p w:rsidR="00022D65" w:rsidRPr="006D5F7A" w:rsidRDefault="00022D65" w:rsidP="006D5F7A">
      <w:pPr>
        <w:pStyle w:val="ListParagraph"/>
        <w:numPr>
          <w:ilvl w:val="0"/>
          <w:numId w:val="14"/>
        </w:numPr>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TCP/UDP Day Time Server</w:t>
      </w:r>
    </w:p>
    <w:p w:rsidR="00022D65" w:rsidRPr="006D5F7A" w:rsidRDefault="00022D65" w:rsidP="006D5F7A">
      <w:pPr>
        <w:pStyle w:val="ListParagraph"/>
        <w:numPr>
          <w:ilvl w:val="0"/>
          <w:numId w:val="14"/>
        </w:numPr>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TCP/UDP Echo Server</w:t>
      </w:r>
    </w:p>
    <w:p w:rsidR="00022D65" w:rsidRPr="006D5F7A" w:rsidRDefault="00022D65" w:rsidP="006D5F7A">
      <w:pPr>
        <w:pStyle w:val="ListParagraph"/>
        <w:numPr>
          <w:ilvl w:val="0"/>
          <w:numId w:val="14"/>
        </w:numPr>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 xml:space="preserve">TCP/UDP </w:t>
      </w:r>
      <w:r w:rsidR="006D5F7A" w:rsidRPr="006D5F7A">
        <w:rPr>
          <w:rFonts w:asciiTheme="majorHAnsi" w:eastAsia="Times New Roman" w:hAnsiTheme="majorHAnsi" w:cs="Times New Roman"/>
          <w:sz w:val="24"/>
          <w:szCs w:val="24"/>
        </w:rPr>
        <w:t>FTP</w:t>
      </w:r>
    </w:p>
    <w:p w:rsidR="00022D65" w:rsidRPr="006D5F7A" w:rsidRDefault="006D5F7A" w:rsidP="006D5F7A">
      <w:pPr>
        <w:pStyle w:val="ListParagraph"/>
        <w:numPr>
          <w:ilvl w:val="0"/>
          <w:numId w:val="14"/>
        </w:numPr>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TCP/UDP Chat Application</w:t>
      </w:r>
    </w:p>
    <w:p w:rsidR="006D5F7A" w:rsidRPr="006D5F7A" w:rsidRDefault="006D5F7A" w:rsidP="006D5F7A">
      <w:pPr>
        <w:pStyle w:val="ListParagraph"/>
        <w:spacing w:before="100" w:beforeAutospacing="1" w:after="100" w:afterAutospacing="1" w:line="360" w:lineRule="auto"/>
        <w:jc w:val="both"/>
        <w:rPr>
          <w:rFonts w:asciiTheme="majorHAnsi" w:eastAsia="Times New Roman" w:hAnsiTheme="majorHAnsi" w:cs="Times New Roman"/>
          <w:sz w:val="24"/>
          <w:szCs w:val="24"/>
        </w:rPr>
      </w:pPr>
    </w:p>
    <w:p w:rsidR="006D5F7A" w:rsidRPr="006D5F7A" w:rsidRDefault="006D5F7A" w:rsidP="006D5F7A">
      <w:pPr>
        <w:pStyle w:val="ListParagraph"/>
        <w:spacing w:before="100" w:beforeAutospacing="1" w:after="100" w:afterAutospacing="1" w:line="360" w:lineRule="auto"/>
        <w:jc w:val="both"/>
        <w:rPr>
          <w:rFonts w:asciiTheme="majorHAnsi" w:eastAsia="Times New Roman" w:hAnsiTheme="majorHAnsi" w:cs="Times New Roman"/>
          <w:sz w:val="24"/>
          <w:szCs w:val="24"/>
        </w:rPr>
      </w:pPr>
    </w:p>
    <w:p w:rsidR="006D5F7A" w:rsidRPr="006D5F7A" w:rsidRDefault="006D5F7A" w:rsidP="006D5F7A">
      <w:pPr>
        <w:pStyle w:val="ListParagraph"/>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Explore ways of execution other than local host.</w:t>
      </w:r>
    </w:p>
    <w:p w:rsidR="006D5F7A" w:rsidRPr="006D5F7A" w:rsidRDefault="006D5F7A" w:rsidP="006D5F7A">
      <w:pPr>
        <w:pStyle w:val="ListParagraph"/>
        <w:spacing w:before="100" w:beforeAutospacing="1" w:after="100" w:afterAutospacing="1" w:line="360" w:lineRule="auto"/>
        <w:jc w:val="both"/>
        <w:rPr>
          <w:rFonts w:asciiTheme="majorHAnsi" w:eastAsia="Times New Roman" w:hAnsiTheme="majorHAnsi" w:cs="Times New Roman"/>
          <w:sz w:val="24"/>
          <w:szCs w:val="24"/>
        </w:rPr>
      </w:pPr>
      <w:r w:rsidRPr="006D5F7A">
        <w:rPr>
          <w:rFonts w:asciiTheme="majorHAnsi" w:eastAsia="Times New Roman" w:hAnsiTheme="majorHAnsi" w:cs="Times New Roman"/>
          <w:sz w:val="24"/>
          <w:szCs w:val="24"/>
        </w:rPr>
        <w:t>Implement the same application in “C”</w:t>
      </w:r>
    </w:p>
    <w:sectPr w:rsidR="006D5F7A" w:rsidRPr="006D5F7A" w:rsidSect="00390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5A6"/>
    <w:multiLevelType w:val="multilevel"/>
    <w:tmpl w:val="D11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763FB"/>
    <w:multiLevelType w:val="hybridMultilevel"/>
    <w:tmpl w:val="A98E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6EC7"/>
    <w:multiLevelType w:val="multilevel"/>
    <w:tmpl w:val="434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642A7"/>
    <w:multiLevelType w:val="multilevel"/>
    <w:tmpl w:val="7F9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3295F"/>
    <w:multiLevelType w:val="multilevel"/>
    <w:tmpl w:val="BC4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4747EA"/>
    <w:multiLevelType w:val="multilevel"/>
    <w:tmpl w:val="4970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076B3"/>
    <w:multiLevelType w:val="multilevel"/>
    <w:tmpl w:val="E0D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A64E2"/>
    <w:multiLevelType w:val="multilevel"/>
    <w:tmpl w:val="0AF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6F099F"/>
    <w:multiLevelType w:val="multilevel"/>
    <w:tmpl w:val="8D0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665E68"/>
    <w:multiLevelType w:val="multilevel"/>
    <w:tmpl w:val="17E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F29FC"/>
    <w:multiLevelType w:val="multilevel"/>
    <w:tmpl w:val="B25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C71977"/>
    <w:multiLevelType w:val="multilevel"/>
    <w:tmpl w:val="2D2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80736D"/>
    <w:multiLevelType w:val="multilevel"/>
    <w:tmpl w:val="D19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34A53"/>
    <w:multiLevelType w:val="multilevel"/>
    <w:tmpl w:val="408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2"/>
  </w:num>
  <w:num w:numId="5">
    <w:abstractNumId w:val="4"/>
  </w:num>
  <w:num w:numId="6">
    <w:abstractNumId w:val="3"/>
  </w:num>
  <w:num w:numId="7">
    <w:abstractNumId w:val="0"/>
  </w:num>
  <w:num w:numId="8">
    <w:abstractNumId w:val="11"/>
  </w:num>
  <w:num w:numId="9">
    <w:abstractNumId w:val="10"/>
  </w:num>
  <w:num w:numId="10">
    <w:abstractNumId w:val="9"/>
  </w:num>
  <w:num w:numId="11">
    <w:abstractNumId w:val="5"/>
  </w:num>
  <w:num w:numId="12">
    <w:abstractNumId w:val="13"/>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B432AD"/>
    <w:rsid w:val="00022D65"/>
    <w:rsid w:val="00063AA2"/>
    <w:rsid w:val="003907D0"/>
    <w:rsid w:val="005E6E34"/>
    <w:rsid w:val="006D5F7A"/>
    <w:rsid w:val="008022B4"/>
    <w:rsid w:val="008F6A31"/>
    <w:rsid w:val="0093732B"/>
    <w:rsid w:val="00B432AD"/>
    <w:rsid w:val="00C461B4"/>
    <w:rsid w:val="00E41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D0"/>
  </w:style>
  <w:style w:type="paragraph" w:styleId="Heading1">
    <w:name w:val="heading 1"/>
    <w:basedOn w:val="Normal"/>
    <w:link w:val="Heading1Char"/>
    <w:uiPriority w:val="9"/>
    <w:qFormat/>
    <w:rsid w:val="00B43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3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2AD"/>
    <w:rPr>
      <w:b/>
      <w:bCs/>
    </w:rPr>
  </w:style>
  <w:style w:type="paragraph" w:styleId="HTMLPreformatted">
    <w:name w:val="HTML Preformatted"/>
    <w:basedOn w:val="Normal"/>
    <w:link w:val="HTMLPreformattedChar"/>
    <w:uiPriority w:val="99"/>
    <w:semiHidden/>
    <w:unhideWhenUsed/>
    <w:rsid w:val="00B43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2AD"/>
    <w:rPr>
      <w:rFonts w:ascii="Courier New" w:eastAsia="Times New Roman" w:hAnsi="Courier New" w:cs="Courier New"/>
      <w:sz w:val="20"/>
      <w:szCs w:val="20"/>
    </w:rPr>
  </w:style>
  <w:style w:type="character" w:styleId="Emphasis">
    <w:name w:val="Emphasis"/>
    <w:basedOn w:val="DefaultParagraphFont"/>
    <w:uiPriority w:val="20"/>
    <w:qFormat/>
    <w:rsid w:val="00B432AD"/>
    <w:rPr>
      <w:i/>
      <w:iCs/>
    </w:rPr>
  </w:style>
  <w:style w:type="character" w:styleId="HTMLCode">
    <w:name w:val="HTML Code"/>
    <w:basedOn w:val="DefaultParagraphFont"/>
    <w:uiPriority w:val="99"/>
    <w:semiHidden/>
    <w:unhideWhenUsed/>
    <w:rsid w:val="00B432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32AD"/>
    <w:rPr>
      <w:color w:val="0000FF"/>
      <w:u w:val="single"/>
    </w:rPr>
  </w:style>
  <w:style w:type="character" w:styleId="FollowedHyperlink">
    <w:name w:val="FollowedHyperlink"/>
    <w:basedOn w:val="DefaultParagraphFont"/>
    <w:uiPriority w:val="99"/>
    <w:semiHidden/>
    <w:unhideWhenUsed/>
    <w:rsid w:val="00B432AD"/>
    <w:rPr>
      <w:color w:val="800080"/>
      <w:u w:val="single"/>
    </w:rPr>
  </w:style>
  <w:style w:type="character" w:customStyle="1" w:styleId="nav-previous">
    <w:name w:val="nav-previous"/>
    <w:basedOn w:val="DefaultParagraphFont"/>
    <w:rsid w:val="00B432AD"/>
  </w:style>
  <w:style w:type="character" w:customStyle="1" w:styleId="nav-next">
    <w:name w:val="nav-next"/>
    <w:basedOn w:val="DefaultParagraphFont"/>
    <w:rsid w:val="00B432AD"/>
  </w:style>
  <w:style w:type="character" w:customStyle="1" w:styleId="avg-rating">
    <w:name w:val="avg-rating"/>
    <w:basedOn w:val="DefaultParagraphFont"/>
    <w:rsid w:val="00B432AD"/>
  </w:style>
  <w:style w:type="character" w:customStyle="1" w:styleId="rating-desc">
    <w:name w:val="rating-desc"/>
    <w:basedOn w:val="DefaultParagraphFont"/>
    <w:rsid w:val="00B432AD"/>
  </w:style>
  <w:style w:type="character" w:customStyle="1" w:styleId="process">
    <w:name w:val="process"/>
    <w:basedOn w:val="DefaultParagraphFont"/>
    <w:rsid w:val="00B432AD"/>
  </w:style>
  <w:style w:type="character" w:customStyle="1" w:styleId="bsaitp">
    <w:name w:val="bsa_it_p"/>
    <w:basedOn w:val="DefaultParagraphFont"/>
    <w:rsid w:val="00B432AD"/>
  </w:style>
  <w:style w:type="paragraph" w:customStyle="1" w:styleId="widget-title">
    <w:name w:val="widget-title"/>
    <w:basedOn w:val="Normal"/>
    <w:rsid w:val="00B432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2AD"/>
    <w:rPr>
      <w:rFonts w:ascii="Tahoma" w:hAnsi="Tahoma" w:cs="Tahoma"/>
      <w:sz w:val="16"/>
      <w:szCs w:val="16"/>
    </w:rPr>
  </w:style>
  <w:style w:type="paragraph" w:styleId="ListParagraph">
    <w:name w:val="List Paragraph"/>
    <w:basedOn w:val="Normal"/>
    <w:uiPriority w:val="34"/>
    <w:qFormat/>
    <w:rsid w:val="006D5F7A"/>
    <w:pPr>
      <w:ind w:left="720"/>
      <w:contextualSpacing/>
    </w:pPr>
  </w:style>
  <w:style w:type="character" w:customStyle="1" w:styleId="crayon-r">
    <w:name w:val="crayon-r"/>
    <w:basedOn w:val="DefaultParagraphFont"/>
    <w:rsid w:val="006D5F7A"/>
  </w:style>
  <w:style w:type="character" w:customStyle="1" w:styleId="crayon-h">
    <w:name w:val="crayon-h"/>
    <w:basedOn w:val="DefaultParagraphFont"/>
    <w:rsid w:val="006D5F7A"/>
  </w:style>
  <w:style w:type="character" w:customStyle="1" w:styleId="crayon-v">
    <w:name w:val="crayon-v"/>
    <w:basedOn w:val="DefaultParagraphFont"/>
    <w:rsid w:val="006D5F7A"/>
  </w:style>
  <w:style w:type="character" w:customStyle="1" w:styleId="crayon-sy">
    <w:name w:val="crayon-sy"/>
    <w:basedOn w:val="DefaultParagraphFont"/>
    <w:rsid w:val="006D5F7A"/>
  </w:style>
  <w:style w:type="character" w:customStyle="1" w:styleId="crayon-o">
    <w:name w:val="crayon-o"/>
    <w:basedOn w:val="DefaultParagraphFont"/>
    <w:rsid w:val="006D5F7A"/>
  </w:style>
  <w:style w:type="character" w:customStyle="1" w:styleId="crayon-m">
    <w:name w:val="crayon-m"/>
    <w:basedOn w:val="DefaultParagraphFont"/>
    <w:rsid w:val="006D5F7A"/>
  </w:style>
  <w:style w:type="character" w:customStyle="1" w:styleId="crayon-t">
    <w:name w:val="crayon-t"/>
    <w:basedOn w:val="DefaultParagraphFont"/>
    <w:rsid w:val="006D5F7A"/>
  </w:style>
  <w:style w:type="character" w:customStyle="1" w:styleId="crayon-e">
    <w:name w:val="crayon-e"/>
    <w:basedOn w:val="DefaultParagraphFont"/>
    <w:rsid w:val="006D5F7A"/>
  </w:style>
  <w:style w:type="character" w:customStyle="1" w:styleId="crayon-s">
    <w:name w:val="crayon-s"/>
    <w:basedOn w:val="DefaultParagraphFont"/>
    <w:rsid w:val="006D5F7A"/>
  </w:style>
  <w:style w:type="character" w:customStyle="1" w:styleId="crayon-cn">
    <w:name w:val="crayon-cn"/>
    <w:basedOn w:val="DefaultParagraphFont"/>
    <w:rsid w:val="006D5F7A"/>
  </w:style>
  <w:style w:type="character" w:customStyle="1" w:styleId="crayon-c">
    <w:name w:val="crayon-c"/>
    <w:basedOn w:val="DefaultParagraphFont"/>
    <w:rsid w:val="006D5F7A"/>
  </w:style>
</w:styles>
</file>

<file path=word/webSettings.xml><?xml version="1.0" encoding="utf-8"?>
<w:webSettings xmlns:r="http://schemas.openxmlformats.org/officeDocument/2006/relationships" xmlns:w="http://schemas.openxmlformats.org/wordprocessingml/2006/main">
  <w:divs>
    <w:div w:id="167212684">
      <w:bodyDiv w:val="1"/>
      <w:marLeft w:val="0"/>
      <w:marRight w:val="0"/>
      <w:marTop w:val="0"/>
      <w:marBottom w:val="0"/>
      <w:divBdr>
        <w:top w:val="none" w:sz="0" w:space="0" w:color="auto"/>
        <w:left w:val="none" w:sz="0" w:space="0" w:color="auto"/>
        <w:bottom w:val="none" w:sz="0" w:space="0" w:color="auto"/>
        <w:right w:val="none" w:sz="0" w:space="0" w:color="auto"/>
      </w:divBdr>
    </w:div>
    <w:div w:id="1134368181">
      <w:bodyDiv w:val="1"/>
      <w:marLeft w:val="0"/>
      <w:marRight w:val="0"/>
      <w:marTop w:val="0"/>
      <w:marBottom w:val="0"/>
      <w:divBdr>
        <w:top w:val="none" w:sz="0" w:space="0" w:color="auto"/>
        <w:left w:val="none" w:sz="0" w:space="0" w:color="auto"/>
        <w:bottom w:val="none" w:sz="0" w:space="0" w:color="auto"/>
        <w:right w:val="none" w:sz="0" w:space="0" w:color="auto"/>
      </w:divBdr>
      <w:divsChild>
        <w:div w:id="1757166993">
          <w:marLeft w:val="0"/>
          <w:marRight w:val="0"/>
          <w:marTop w:val="0"/>
          <w:marBottom w:val="0"/>
          <w:divBdr>
            <w:top w:val="none" w:sz="0" w:space="0" w:color="auto"/>
            <w:left w:val="none" w:sz="0" w:space="0" w:color="auto"/>
            <w:bottom w:val="none" w:sz="0" w:space="0" w:color="auto"/>
            <w:right w:val="none" w:sz="0" w:space="0" w:color="auto"/>
          </w:divBdr>
          <w:divsChild>
            <w:div w:id="237207053">
              <w:marLeft w:val="0"/>
              <w:marRight w:val="0"/>
              <w:marTop w:val="0"/>
              <w:marBottom w:val="0"/>
              <w:divBdr>
                <w:top w:val="none" w:sz="0" w:space="0" w:color="auto"/>
                <w:left w:val="none" w:sz="0" w:space="0" w:color="auto"/>
                <w:bottom w:val="none" w:sz="0" w:space="0" w:color="auto"/>
                <w:right w:val="none" w:sz="0" w:space="0" w:color="auto"/>
              </w:divBdr>
              <w:divsChild>
                <w:div w:id="252973588">
                  <w:marLeft w:val="0"/>
                  <w:marRight w:val="0"/>
                  <w:marTop w:val="0"/>
                  <w:marBottom w:val="0"/>
                  <w:divBdr>
                    <w:top w:val="none" w:sz="0" w:space="0" w:color="auto"/>
                    <w:left w:val="none" w:sz="0" w:space="0" w:color="auto"/>
                    <w:bottom w:val="none" w:sz="0" w:space="0" w:color="auto"/>
                    <w:right w:val="none" w:sz="0" w:space="0" w:color="auto"/>
                  </w:divBdr>
                  <w:divsChild>
                    <w:div w:id="850145901">
                      <w:marLeft w:val="0"/>
                      <w:marRight w:val="0"/>
                      <w:marTop w:val="0"/>
                      <w:marBottom w:val="0"/>
                      <w:divBdr>
                        <w:top w:val="none" w:sz="0" w:space="0" w:color="auto"/>
                        <w:left w:val="none" w:sz="0" w:space="0" w:color="auto"/>
                        <w:bottom w:val="none" w:sz="0" w:space="0" w:color="auto"/>
                        <w:right w:val="none" w:sz="0" w:space="0" w:color="auto"/>
                      </w:divBdr>
                      <w:divsChild>
                        <w:div w:id="1289583097">
                          <w:marLeft w:val="0"/>
                          <w:marRight w:val="0"/>
                          <w:marTop w:val="0"/>
                          <w:marBottom w:val="0"/>
                          <w:divBdr>
                            <w:top w:val="none" w:sz="0" w:space="0" w:color="auto"/>
                            <w:left w:val="none" w:sz="0" w:space="0" w:color="auto"/>
                            <w:bottom w:val="none" w:sz="0" w:space="0" w:color="auto"/>
                            <w:right w:val="none" w:sz="0" w:space="0" w:color="auto"/>
                          </w:divBdr>
                        </w:div>
                        <w:div w:id="1766539201">
                          <w:marLeft w:val="0"/>
                          <w:marRight w:val="0"/>
                          <w:marTop w:val="0"/>
                          <w:marBottom w:val="0"/>
                          <w:divBdr>
                            <w:top w:val="none" w:sz="0" w:space="0" w:color="auto"/>
                            <w:left w:val="none" w:sz="0" w:space="0" w:color="auto"/>
                            <w:bottom w:val="none" w:sz="0" w:space="0" w:color="auto"/>
                            <w:right w:val="none" w:sz="0" w:space="0" w:color="auto"/>
                          </w:divBdr>
                        </w:div>
                        <w:div w:id="1529949963">
                          <w:marLeft w:val="0"/>
                          <w:marRight w:val="0"/>
                          <w:marTop w:val="0"/>
                          <w:marBottom w:val="0"/>
                          <w:divBdr>
                            <w:top w:val="none" w:sz="0" w:space="0" w:color="auto"/>
                            <w:left w:val="none" w:sz="0" w:space="0" w:color="auto"/>
                            <w:bottom w:val="none" w:sz="0" w:space="0" w:color="auto"/>
                            <w:right w:val="none" w:sz="0" w:space="0" w:color="auto"/>
                          </w:divBdr>
                        </w:div>
                        <w:div w:id="1535343384">
                          <w:marLeft w:val="0"/>
                          <w:marRight w:val="0"/>
                          <w:marTop w:val="0"/>
                          <w:marBottom w:val="0"/>
                          <w:divBdr>
                            <w:top w:val="none" w:sz="0" w:space="0" w:color="auto"/>
                            <w:left w:val="none" w:sz="0" w:space="0" w:color="auto"/>
                            <w:bottom w:val="none" w:sz="0" w:space="0" w:color="auto"/>
                            <w:right w:val="none" w:sz="0" w:space="0" w:color="auto"/>
                          </w:divBdr>
                        </w:div>
                        <w:div w:id="2124111183">
                          <w:marLeft w:val="0"/>
                          <w:marRight w:val="0"/>
                          <w:marTop w:val="0"/>
                          <w:marBottom w:val="0"/>
                          <w:divBdr>
                            <w:top w:val="none" w:sz="0" w:space="0" w:color="auto"/>
                            <w:left w:val="none" w:sz="0" w:space="0" w:color="auto"/>
                            <w:bottom w:val="none" w:sz="0" w:space="0" w:color="auto"/>
                            <w:right w:val="none" w:sz="0" w:space="0" w:color="auto"/>
                          </w:divBdr>
                        </w:div>
                        <w:div w:id="1357657187">
                          <w:marLeft w:val="0"/>
                          <w:marRight w:val="0"/>
                          <w:marTop w:val="0"/>
                          <w:marBottom w:val="0"/>
                          <w:divBdr>
                            <w:top w:val="none" w:sz="0" w:space="0" w:color="auto"/>
                            <w:left w:val="none" w:sz="0" w:space="0" w:color="auto"/>
                            <w:bottom w:val="none" w:sz="0" w:space="0" w:color="auto"/>
                            <w:right w:val="none" w:sz="0" w:space="0" w:color="auto"/>
                          </w:divBdr>
                        </w:div>
                        <w:div w:id="1363089781">
                          <w:marLeft w:val="0"/>
                          <w:marRight w:val="0"/>
                          <w:marTop w:val="0"/>
                          <w:marBottom w:val="0"/>
                          <w:divBdr>
                            <w:top w:val="none" w:sz="0" w:space="0" w:color="auto"/>
                            <w:left w:val="none" w:sz="0" w:space="0" w:color="auto"/>
                            <w:bottom w:val="none" w:sz="0" w:space="0" w:color="auto"/>
                            <w:right w:val="none" w:sz="0" w:space="0" w:color="auto"/>
                          </w:divBdr>
                        </w:div>
                        <w:div w:id="617568582">
                          <w:marLeft w:val="0"/>
                          <w:marRight w:val="0"/>
                          <w:marTop w:val="0"/>
                          <w:marBottom w:val="0"/>
                          <w:divBdr>
                            <w:top w:val="none" w:sz="0" w:space="0" w:color="auto"/>
                            <w:left w:val="none" w:sz="0" w:space="0" w:color="auto"/>
                            <w:bottom w:val="none" w:sz="0" w:space="0" w:color="auto"/>
                            <w:right w:val="none" w:sz="0" w:space="0" w:color="auto"/>
                          </w:divBdr>
                        </w:div>
                        <w:div w:id="2064207672">
                          <w:marLeft w:val="0"/>
                          <w:marRight w:val="0"/>
                          <w:marTop w:val="0"/>
                          <w:marBottom w:val="0"/>
                          <w:divBdr>
                            <w:top w:val="none" w:sz="0" w:space="0" w:color="auto"/>
                            <w:left w:val="none" w:sz="0" w:space="0" w:color="auto"/>
                            <w:bottom w:val="none" w:sz="0" w:space="0" w:color="auto"/>
                            <w:right w:val="none" w:sz="0" w:space="0" w:color="auto"/>
                          </w:divBdr>
                        </w:div>
                        <w:div w:id="642127939">
                          <w:marLeft w:val="0"/>
                          <w:marRight w:val="0"/>
                          <w:marTop w:val="0"/>
                          <w:marBottom w:val="0"/>
                          <w:divBdr>
                            <w:top w:val="none" w:sz="0" w:space="0" w:color="auto"/>
                            <w:left w:val="none" w:sz="0" w:space="0" w:color="auto"/>
                            <w:bottom w:val="none" w:sz="0" w:space="0" w:color="auto"/>
                            <w:right w:val="none" w:sz="0" w:space="0" w:color="auto"/>
                          </w:divBdr>
                        </w:div>
                        <w:div w:id="1654749375">
                          <w:marLeft w:val="0"/>
                          <w:marRight w:val="0"/>
                          <w:marTop w:val="0"/>
                          <w:marBottom w:val="0"/>
                          <w:divBdr>
                            <w:top w:val="none" w:sz="0" w:space="0" w:color="auto"/>
                            <w:left w:val="none" w:sz="0" w:space="0" w:color="auto"/>
                            <w:bottom w:val="none" w:sz="0" w:space="0" w:color="auto"/>
                            <w:right w:val="none" w:sz="0" w:space="0" w:color="auto"/>
                          </w:divBdr>
                        </w:div>
                        <w:div w:id="1524052921">
                          <w:marLeft w:val="0"/>
                          <w:marRight w:val="0"/>
                          <w:marTop w:val="0"/>
                          <w:marBottom w:val="0"/>
                          <w:divBdr>
                            <w:top w:val="none" w:sz="0" w:space="0" w:color="auto"/>
                            <w:left w:val="none" w:sz="0" w:space="0" w:color="auto"/>
                            <w:bottom w:val="none" w:sz="0" w:space="0" w:color="auto"/>
                            <w:right w:val="none" w:sz="0" w:space="0" w:color="auto"/>
                          </w:divBdr>
                        </w:div>
                        <w:div w:id="1789813563">
                          <w:marLeft w:val="0"/>
                          <w:marRight w:val="0"/>
                          <w:marTop w:val="0"/>
                          <w:marBottom w:val="0"/>
                          <w:divBdr>
                            <w:top w:val="none" w:sz="0" w:space="0" w:color="auto"/>
                            <w:left w:val="none" w:sz="0" w:space="0" w:color="auto"/>
                            <w:bottom w:val="none" w:sz="0" w:space="0" w:color="auto"/>
                            <w:right w:val="none" w:sz="0" w:space="0" w:color="auto"/>
                          </w:divBdr>
                        </w:div>
                        <w:div w:id="82531208">
                          <w:marLeft w:val="0"/>
                          <w:marRight w:val="0"/>
                          <w:marTop w:val="0"/>
                          <w:marBottom w:val="0"/>
                          <w:divBdr>
                            <w:top w:val="none" w:sz="0" w:space="0" w:color="auto"/>
                            <w:left w:val="none" w:sz="0" w:space="0" w:color="auto"/>
                            <w:bottom w:val="none" w:sz="0" w:space="0" w:color="auto"/>
                            <w:right w:val="none" w:sz="0" w:space="0" w:color="auto"/>
                          </w:divBdr>
                        </w:div>
                        <w:div w:id="422998822">
                          <w:marLeft w:val="0"/>
                          <w:marRight w:val="0"/>
                          <w:marTop w:val="0"/>
                          <w:marBottom w:val="0"/>
                          <w:divBdr>
                            <w:top w:val="none" w:sz="0" w:space="0" w:color="auto"/>
                            <w:left w:val="none" w:sz="0" w:space="0" w:color="auto"/>
                            <w:bottom w:val="none" w:sz="0" w:space="0" w:color="auto"/>
                            <w:right w:val="none" w:sz="0" w:space="0" w:color="auto"/>
                          </w:divBdr>
                        </w:div>
                        <w:div w:id="376470608">
                          <w:marLeft w:val="0"/>
                          <w:marRight w:val="0"/>
                          <w:marTop w:val="0"/>
                          <w:marBottom w:val="0"/>
                          <w:divBdr>
                            <w:top w:val="none" w:sz="0" w:space="0" w:color="auto"/>
                            <w:left w:val="none" w:sz="0" w:space="0" w:color="auto"/>
                            <w:bottom w:val="none" w:sz="0" w:space="0" w:color="auto"/>
                            <w:right w:val="none" w:sz="0" w:space="0" w:color="auto"/>
                          </w:divBdr>
                        </w:div>
                        <w:div w:id="869298803">
                          <w:marLeft w:val="0"/>
                          <w:marRight w:val="0"/>
                          <w:marTop w:val="0"/>
                          <w:marBottom w:val="0"/>
                          <w:divBdr>
                            <w:top w:val="none" w:sz="0" w:space="0" w:color="auto"/>
                            <w:left w:val="none" w:sz="0" w:space="0" w:color="auto"/>
                            <w:bottom w:val="none" w:sz="0" w:space="0" w:color="auto"/>
                            <w:right w:val="none" w:sz="0" w:space="0" w:color="auto"/>
                          </w:divBdr>
                        </w:div>
                        <w:div w:id="1606233487">
                          <w:marLeft w:val="0"/>
                          <w:marRight w:val="0"/>
                          <w:marTop w:val="0"/>
                          <w:marBottom w:val="0"/>
                          <w:divBdr>
                            <w:top w:val="none" w:sz="0" w:space="0" w:color="auto"/>
                            <w:left w:val="none" w:sz="0" w:space="0" w:color="auto"/>
                            <w:bottom w:val="none" w:sz="0" w:space="0" w:color="auto"/>
                            <w:right w:val="none" w:sz="0" w:space="0" w:color="auto"/>
                          </w:divBdr>
                        </w:div>
                        <w:div w:id="1772777729">
                          <w:marLeft w:val="0"/>
                          <w:marRight w:val="0"/>
                          <w:marTop w:val="0"/>
                          <w:marBottom w:val="0"/>
                          <w:divBdr>
                            <w:top w:val="none" w:sz="0" w:space="0" w:color="auto"/>
                            <w:left w:val="none" w:sz="0" w:space="0" w:color="auto"/>
                            <w:bottom w:val="none" w:sz="0" w:space="0" w:color="auto"/>
                            <w:right w:val="none" w:sz="0" w:space="0" w:color="auto"/>
                          </w:divBdr>
                        </w:div>
                        <w:div w:id="1541898057">
                          <w:marLeft w:val="0"/>
                          <w:marRight w:val="0"/>
                          <w:marTop w:val="0"/>
                          <w:marBottom w:val="0"/>
                          <w:divBdr>
                            <w:top w:val="none" w:sz="0" w:space="0" w:color="auto"/>
                            <w:left w:val="none" w:sz="0" w:space="0" w:color="auto"/>
                            <w:bottom w:val="none" w:sz="0" w:space="0" w:color="auto"/>
                            <w:right w:val="none" w:sz="0" w:space="0" w:color="auto"/>
                          </w:divBdr>
                        </w:div>
                        <w:div w:id="1191380717">
                          <w:marLeft w:val="0"/>
                          <w:marRight w:val="0"/>
                          <w:marTop w:val="0"/>
                          <w:marBottom w:val="0"/>
                          <w:divBdr>
                            <w:top w:val="none" w:sz="0" w:space="0" w:color="auto"/>
                            <w:left w:val="none" w:sz="0" w:space="0" w:color="auto"/>
                            <w:bottom w:val="none" w:sz="0" w:space="0" w:color="auto"/>
                            <w:right w:val="none" w:sz="0" w:space="0" w:color="auto"/>
                          </w:divBdr>
                        </w:div>
                        <w:div w:id="731775863">
                          <w:marLeft w:val="0"/>
                          <w:marRight w:val="0"/>
                          <w:marTop w:val="0"/>
                          <w:marBottom w:val="0"/>
                          <w:divBdr>
                            <w:top w:val="none" w:sz="0" w:space="0" w:color="auto"/>
                            <w:left w:val="none" w:sz="0" w:space="0" w:color="auto"/>
                            <w:bottom w:val="none" w:sz="0" w:space="0" w:color="auto"/>
                            <w:right w:val="none" w:sz="0" w:space="0" w:color="auto"/>
                          </w:divBdr>
                        </w:div>
                        <w:div w:id="71437405">
                          <w:marLeft w:val="0"/>
                          <w:marRight w:val="0"/>
                          <w:marTop w:val="0"/>
                          <w:marBottom w:val="0"/>
                          <w:divBdr>
                            <w:top w:val="none" w:sz="0" w:space="0" w:color="auto"/>
                            <w:left w:val="none" w:sz="0" w:space="0" w:color="auto"/>
                            <w:bottom w:val="none" w:sz="0" w:space="0" w:color="auto"/>
                            <w:right w:val="none" w:sz="0" w:space="0" w:color="auto"/>
                          </w:divBdr>
                        </w:div>
                        <w:div w:id="1576167795">
                          <w:marLeft w:val="0"/>
                          <w:marRight w:val="0"/>
                          <w:marTop w:val="0"/>
                          <w:marBottom w:val="0"/>
                          <w:divBdr>
                            <w:top w:val="none" w:sz="0" w:space="0" w:color="auto"/>
                            <w:left w:val="none" w:sz="0" w:space="0" w:color="auto"/>
                            <w:bottom w:val="none" w:sz="0" w:space="0" w:color="auto"/>
                            <w:right w:val="none" w:sz="0" w:space="0" w:color="auto"/>
                          </w:divBdr>
                        </w:div>
                        <w:div w:id="31007614">
                          <w:marLeft w:val="0"/>
                          <w:marRight w:val="0"/>
                          <w:marTop w:val="0"/>
                          <w:marBottom w:val="0"/>
                          <w:divBdr>
                            <w:top w:val="none" w:sz="0" w:space="0" w:color="auto"/>
                            <w:left w:val="none" w:sz="0" w:space="0" w:color="auto"/>
                            <w:bottom w:val="none" w:sz="0" w:space="0" w:color="auto"/>
                            <w:right w:val="none" w:sz="0" w:space="0" w:color="auto"/>
                          </w:divBdr>
                        </w:div>
                        <w:div w:id="864291868">
                          <w:marLeft w:val="0"/>
                          <w:marRight w:val="0"/>
                          <w:marTop w:val="0"/>
                          <w:marBottom w:val="0"/>
                          <w:divBdr>
                            <w:top w:val="none" w:sz="0" w:space="0" w:color="auto"/>
                            <w:left w:val="none" w:sz="0" w:space="0" w:color="auto"/>
                            <w:bottom w:val="none" w:sz="0" w:space="0" w:color="auto"/>
                            <w:right w:val="none" w:sz="0" w:space="0" w:color="auto"/>
                          </w:divBdr>
                        </w:div>
                        <w:div w:id="142626827">
                          <w:marLeft w:val="0"/>
                          <w:marRight w:val="0"/>
                          <w:marTop w:val="0"/>
                          <w:marBottom w:val="0"/>
                          <w:divBdr>
                            <w:top w:val="none" w:sz="0" w:space="0" w:color="auto"/>
                            <w:left w:val="none" w:sz="0" w:space="0" w:color="auto"/>
                            <w:bottom w:val="none" w:sz="0" w:space="0" w:color="auto"/>
                            <w:right w:val="none" w:sz="0" w:space="0" w:color="auto"/>
                          </w:divBdr>
                        </w:div>
                        <w:div w:id="1619558352">
                          <w:marLeft w:val="0"/>
                          <w:marRight w:val="0"/>
                          <w:marTop w:val="0"/>
                          <w:marBottom w:val="0"/>
                          <w:divBdr>
                            <w:top w:val="none" w:sz="0" w:space="0" w:color="auto"/>
                            <w:left w:val="none" w:sz="0" w:space="0" w:color="auto"/>
                            <w:bottom w:val="none" w:sz="0" w:space="0" w:color="auto"/>
                            <w:right w:val="none" w:sz="0" w:space="0" w:color="auto"/>
                          </w:divBdr>
                        </w:div>
                        <w:div w:id="2046446256">
                          <w:marLeft w:val="0"/>
                          <w:marRight w:val="0"/>
                          <w:marTop w:val="0"/>
                          <w:marBottom w:val="0"/>
                          <w:divBdr>
                            <w:top w:val="none" w:sz="0" w:space="0" w:color="auto"/>
                            <w:left w:val="none" w:sz="0" w:space="0" w:color="auto"/>
                            <w:bottom w:val="none" w:sz="0" w:space="0" w:color="auto"/>
                            <w:right w:val="none" w:sz="0" w:space="0" w:color="auto"/>
                          </w:divBdr>
                        </w:div>
                        <w:div w:id="1796636310">
                          <w:marLeft w:val="0"/>
                          <w:marRight w:val="0"/>
                          <w:marTop w:val="0"/>
                          <w:marBottom w:val="0"/>
                          <w:divBdr>
                            <w:top w:val="none" w:sz="0" w:space="0" w:color="auto"/>
                            <w:left w:val="none" w:sz="0" w:space="0" w:color="auto"/>
                            <w:bottom w:val="none" w:sz="0" w:space="0" w:color="auto"/>
                            <w:right w:val="none" w:sz="0" w:space="0" w:color="auto"/>
                          </w:divBdr>
                        </w:div>
                        <w:div w:id="863485">
                          <w:marLeft w:val="0"/>
                          <w:marRight w:val="0"/>
                          <w:marTop w:val="0"/>
                          <w:marBottom w:val="0"/>
                          <w:divBdr>
                            <w:top w:val="none" w:sz="0" w:space="0" w:color="auto"/>
                            <w:left w:val="none" w:sz="0" w:space="0" w:color="auto"/>
                            <w:bottom w:val="none" w:sz="0" w:space="0" w:color="auto"/>
                            <w:right w:val="none" w:sz="0" w:space="0" w:color="auto"/>
                          </w:divBdr>
                        </w:div>
                        <w:div w:id="1878228161">
                          <w:marLeft w:val="0"/>
                          <w:marRight w:val="0"/>
                          <w:marTop w:val="0"/>
                          <w:marBottom w:val="0"/>
                          <w:divBdr>
                            <w:top w:val="none" w:sz="0" w:space="0" w:color="auto"/>
                            <w:left w:val="none" w:sz="0" w:space="0" w:color="auto"/>
                            <w:bottom w:val="none" w:sz="0" w:space="0" w:color="auto"/>
                            <w:right w:val="none" w:sz="0" w:space="0" w:color="auto"/>
                          </w:divBdr>
                        </w:div>
                        <w:div w:id="554395536">
                          <w:marLeft w:val="0"/>
                          <w:marRight w:val="0"/>
                          <w:marTop w:val="0"/>
                          <w:marBottom w:val="0"/>
                          <w:divBdr>
                            <w:top w:val="none" w:sz="0" w:space="0" w:color="auto"/>
                            <w:left w:val="none" w:sz="0" w:space="0" w:color="auto"/>
                            <w:bottom w:val="none" w:sz="0" w:space="0" w:color="auto"/>
                            <w:right w:val="none" w:sz="0" w:space="0" w:color="auto"/>
                          </w:divBdr>
                        </w:div>
                        <w:div w:id="946742277">
                          <w:marLeft w:val="0"/>
                          <w:marRight w:val="0"/>
                          <w:marTop w:val="0"/>
                          <w:marBottom w:val="0"/>
                          <w:divBdr>
                            <w:top w:val="none" w:sz="0" w:space="0" w:color="auto"/>
                            <w:left w:val="none" w:sz="0" w:space="0" w:color="auto"/>
                            <w:bottom w:val="none" w:sz="0" w:space="0" w:color="auto"/>
                            <w:right w:val="none" w:sz="0" w:space="0" w:color="auto"/>
                          </w:divBdr>
                        </w:div>
                        <w:div w:id="1774468946">
                          <w:marLeft w:val="0"/>
                          <w:marRight w:val="0"/>
                          <w:marTop w:val="0"/>
                          <w:marBottom w:val="0"/>
                          <w:divBdr>
                            <w:top w:val="none" w:sz="0" w:space="0" w:color="auto"/>
                            <w:left w:val="none" w:sz="0" w:space="0" w:color="auto"/>
                            <w:bottom w:val="none" w:sz="0" w:space="0" w:color="auto"/>
                            <w:right w:val="none" w:sz="0" w:space="0" w:color="auto"/>
                          </w:divBdr>
                        </w:div>
                        <w:div w:id="1009021011">
                          <w:marLeft w:val="0"/>
                          <w:marRight w:val="0"/>
                          <w:marTop w:val="0"/>
                          <w:marBottom w:val="0"/>
                          <w:divBdr>
                            <w:top w:val="none" w:sz="0" w:space="0" w:color="auto"/>
                            <w:left w:val="none" w:sz="0" w:space="0" w:color="auto"/>
                            <w:bottom w:val="none" w:sz="0" w:space="0" w:color="auto"/>
                            <w:right w:val="none" w:sz="0" w:space="0" w:color="auto"/>
                          </w:divBdr>
                        </w:div>
                        <w:div w:id="1292709029">
                          <w:marLeft w:val="0"/>
                          <w:marRight w:val="0"/>
                          <w:marTop w:val="0"/>
                          <w:marBottom w:val="0"/>
                          <w:divBdr>
                            <w:top w:val="none" w:sz="0" w:space="0" w:color="auto"/>
                            <w:left w:val="none" w:sz="0" w:space="0" w:color="auto"/>
                            <w:bottom w:val="none" w:sz="0" w:space="0" w:color="auto"/>
                            <w:right w:val="none" w:sz="0" w:space="0" w:color="auto"/>
                          </w:divBdr>
                        </w:div>
                        <w:div w:id="1173102663">
                          <w:marLeft w:val="0"/>
                          <w:marRight w:val="0"/>
                          <w:marTop w:val="0"/>
                          <w:marBottom w:val="0"/>
                          <w:divBdr>
                            <w:top w:val="none" w:sz="0" w:space="0" w:color="auto"/>
                            <w:left w:val="none" w:sz="0" w:space="0" w:color="auto"/>
                            <w:bottom w:val="none" w:sz="0" w:space="0" w:color="auto"/>
                            <w:right w:val="none" w:sz="0" w:space="0" w:color="auto"/>
                          </w:divBdr>
                        </w:div>
                        <w:div w:id="1395935879">
                          <w:marLeft w:val="0"/>
                          <w:marRight w:val="0"/>
                          <w:marTop w:val="0"/>
                          <w:marBottom w:val="0"/>
                          <w:divBdr>
                            <w:top w:val="none" w:sz="0" w:space="0" w:color="auto"/>
                            <w:left w:val="none" w:sz="0" w:space="0" w:color="auto"/>
                            <w:bottom w:val="none" w:sz="0" w:space="0" w:color="auto"/>
                            <w:right w:val="none" w:sz="0" w:space="0" w:color="auto"/>
                          </w:divBdr>
                        </w:div>
                        <w:div w:id="737167598">
                          <w:marLeft w:val="0"/>
                          <w:marRight w:val="0"/>
                          <w:marTop w:val="0"/>
                          <w:marBottom w:val="0"/>
                          <w:divBdr>
                            <w:top w:val="none" w:sz="0" w:space="0" w:color="auto"/>
                            <w:left w:val="none" w:sz="0" w:space="0" w:color="auto"/>
                            <w:bottom w:val="none" w:sz="0" w:space="0" w:color="auto"/>
                            <w:right w:val="none" w:sz="0" w:space="0" w:color="auto"/>
                          </w:divBdr>
                        </w:div>
                        <w:div w:id="1817532217">
                          <w:marLeft w:val="0"/>
                          <w:marRight w:val="0"/>
                          <w:marTop w:val="0"/>
                          <w:marBottom w:val="0"/>
                          <w:divBdr>
                            <w:top w:val="none" w:sz="0" w:space="0" w:color="auto"/>
                            <w:left w:val="none" w:sz="0" w:space="0" w:color="auto"/>
                            <w:bottom w:val="none" w:sz="0" w:space="0" w:color="auto"/>
                            <w:right w:val="none" w:sz="0" w:space="0" w:color="auto"/>
                          </w:divBdr>
                        </w:div>
                        <w:div w:id="900336426">
                          <w:marLeft w:val="0"/>
                          <w:marRight w:val="0"/>
                          <w:marTop w:val="0"/>
                          <w:marBottom w:val="0"/>
                          <w:divBdr>
                            <w:top w:val="none" w:sz="0" w:space="0" w:color="auto"/>
                            <w:left w:val="none" w:sz="0" w:space="0" w:color="auto"/>
                            <w:bottom w:val="none" w:sz="0" w:space="0" w:color="auto"/>
                            <w:right w:val="none" w:sz="0" w:space="0" w:color="auto"/>
                          </w:divBdr>
                        </w:div>
                        <w:div w:id="1403021517">
                          <w:marLeft w:val="0"/>
                          <w:marRight w:val="0"/>
                          <w:marTop w:val="0"/>
                          <w:marBottom w:val="0"/>
                          <w:divBdr>
                            <w:top w:val="none" w:sz="0" w:space="0" w:color="auto"/>
                            <w:left w:val="none" w:sz="0" w:space="0" w:color="auto"/>
                            <w:bottom w:val="none" w:sz="0" w:space="0" w:color="auto"/>
                            <w:right w:val="none" w:sz="0" w:space="0" w:color="auto"/>
                          </w:divBdr>
                        </w:div>
                        <w:div w:id="742262425">
                          <w:marLeft w:val="0"/>
                          <w:marRight w:val="0"/>
                          <w:marTop w:val="0"/>
                          <w:marBottom w:val="0"/>
                          <w:divBdr>
                            <w:top w:val="none" w:sz="0" w:space="0" w:color="auto"/>
                            <w:left w:val="none" w:sz="0" w:space="0" w:color="auto"/>
                            <w:bottom w:val="none" w:sz="0" w:space="0" w:color="auto"/>
                            <w:right w:val="none" w:sz="0" w:space="0" w:color="auto"/>
                          </w:divBdr>
                        </w:div>
                        <w:div w:id="715276893">
                          <w:marLeft w:val="0"/>
                          <w:marRight w:val="0"/>
                          <w:marTop w:val="0"/>
                          <w:marBottom w:val="0"/>
                          <w:divBdr>
                            <w:top w:val="none" w:sz="0" w:space="0" w:color="auto"/>
                            <w:left w:val="none" w:sz="0" w:space="0" w:color="auto"/>
                            <w:bottom w:val="none" w:sz="0" w:space="0" w:color="auto"/>
                            <w:right w:val="none" w:sz="0" w:space="0" w:color="auto"/>
                          </w:divBdr>
                        </w:div>
                        <w:div w:id="242028556">
                          <w:marLeft w:val="0"/>
                          <w:marRight w:val="0"/>
                          <w:marTop w:val="0"/>
                          <w:marBottom w:val="0"/>
                          <w:divBdr>
                            <w:top w:val="none" w:sz="0" w:space="0" w:color="auto"/>
                            <w:left w:val="none" w:sz="0" w:space="0" w:color="auto"/>
                            <w:bottom w:val="none" w:sz="0" w:space="0" w:color="auto"/>
                            <w:right w:val="none" w:sz="0" w:space="0" w:color="auto"/>
                          </w:divBdr>
                        </w:div>
                        <w:div w:id="525144414">
                          <w:marLeft w:val="0"/>
                          <w:marRight w:val="0"/>
                          <w:marTop w:val="0"/>
                          <w:marBottom w:val="0"/>
                          <w:divBdr>
                            <w:top w:val="none" w:sz="0" w:space="0" w:color="auto"/>
                            <w:left w:val="none" w:sz="0" w:space="0" w:color="auto"/>
                            <w:bottom w:val="none" w:sz="0" w:space="0" w:color="auto"/>
                            <w:right w:val="none" w:sz="0" w:space="0" w:color="auto"/>
                          </w:divBdr>
                        </w:div>
                        <w:div w:id="1481188098">
                          <w:marLeft w:val="0"/>
                          <w:marRight w:val="0"/>
                          <w:marTop w:val="0"/>
                          <w:marBottom w:val="0"/>
                          <w:divBdr>
                            <w:top w:val="none" w:sz="0" w:space="0" w:color="auto"/>
                            <w:left w:val="none" w:sz="0" w:space="0" w:color="auto"/>
                            <w:bottom w:val="none" w:sz="0" w:space="0" w:color="auto"/>
                            <w:right w:val="none" w:sz="0" w:space="0" w:color="auto"/>
                          </w:divBdr>
                        </w:div>
                        <w:div w:id="101535869">
                          <w:marLeft w:val="0"/>
                          <w:marRight w:val="0"/>
                          <w:marTop w:val="0"/>
                          <w:marBottom w:val="0"/>
                          <w:divBdr>
                            <w:top w:val="none" w:sz="0" w:space="0" w:color="auto"/>
                            <w:left w:val="none" w:sz="0" w:space="0" w:color="auto"/>
                            <w:bottom w:val="none" w:sz="0" w:space="0" w:color="auto"/>
                            <w:right w:val="none" w:sz="0" w:space="0" w:color="auto"/>
                          </w:divBdr>
                        </w:div>
                        <w:div w:id="1706903462">
                          <w:marLeft w:val="0"/>
                          <w:marRight w:val="0"/>
                          <w:marTop w:val="0"/>
                          <w:marBottom w:val="0"/>
                          <w:divBdr>
                            <w:top w:val="none" w:sz="0" w:space="0" w:color="auto"/>
                            <w:left w:val="none" w:sz="0" w:space="0" w:color="auto"/>
                            <w:bottom w:val="none" w:sz="0" w:space="0" w:color="auto"/>
                            <w:right w:val="none" w:sz="0" w:space="0" w:color="auto"/>
                          </w:divBdr>
                        </w:div>
                        <w:div w:id="910194654">
                          <w:marLeft w:val="0"/>
                          <w:marRight w:val="0"/>
                          <w:marTop w:val="0"/>
                          <w:marBottom w:val="0"/>
                          <w:divBdr>
                            <w:top w:val="none" w:sz="0" w:space="0" w:color="auto"/>
                            <w:left w:val="none" w:sz="0" w:space="0" w:color="auto"/>
                            <w:bottom w:val="none" w:sz="0" w:space="0" w:color="auto"/>
                            <w:right w:val="none" w:sz="0" w:space="0" w:color="auto"/>
                          </w:divBdr>
                        </w:div>
                        <w:div w:id="680476991">
                          <w:marLeft w:val="0"/>
                          <w:marRight w:val="0"/>
                          <w:marTop w:val="0"/>
                          <w:marBottom w:val="0"/>
                          <w:divBdr>
                            <w:top w:val="none" w:sz="0" w:space="0" w:color="auto"/>
                            <w:left w:val="none" w:sz="0" w:space="0" w:color="auto"/>
                            <w:bottom w:val="none" w:sz="0" w:space="0" w:color="auto"/>
                            <w:right w:val="none" w:sz="0" w:space="0" w:color="auto"/>
                          </w:divBdr>
                        </w:div>
                        <w:div w:id="436564949">
                          <w:marLeft w:val="0"/>
                          <w:marRight w:val="0"/>
                          <w:marTop w:val="0"/>
                          <w:marBottom w:val="0"/>
                          <w:divBdr>
                            <w:top w:val="none" w:sz="0" w:space="0" w:color="auto"/>
                            <w:left w:val="none" w:sz="0" w:space="0" w:color="auto"/>
                            <w:bottom w:val="none" w:sz="0" w:space="0" w:color="auto"/>
                            <w:right w:val="none" w:sz="0" w:space="0" w:color="auto"/>
                          </w:divBdr>
                        </w:div>
                        <w:div w:id="1659993210">
                          <w:marLeft w:val="0"/>
                          <w:marRight w:val="0"/>
                          <w:marTop w:val="0"/>
                          <w:marBottom w:val="0"/>
                          <w:divBdr>
                            <w:top w:val="none" w:sz="0" w:space="0" w:color="auto"/>
                            <w:left w:val="none" w:sz="0" w:space="0" w:color="auto"/>
                            <w:bottom w:val="none" w:sz="0" w:space="0" w:color="auto"/>
                            <w:right w:val="none" w:sz="0" w:space="0" w:color="auto"/>
                          </w:divBdr>
                        </w:div>
                        <w:div w:id="73406518">
                          <w:marLeft w:val="0"/>
                          <w:marRight w:val="0"/>
                          <w:marTop w:val="0"/>
                          <w:marBottom w:val="0"/>
                          <w:divBdr>
                            <w:top w:val="none" w:sz="0" w:space="0" w:color="auto"/>
                            <w:left w:val="none" w:sz="0" w:space="0" w:color="auto"/>
                            <w:bottom w:val="none" w:sz="0" w:space="0" w:color="auto"/>
                            <w:right w:val="none" w:sz="0" w:space="0" w:color="auto"/>
                          </w:divBdr>
                        </w:div>
                        <w:div w:id="1686051357">
                          <w:marLeft w:val="0"/>
                          <w:marRight w:val="0"/>
                          <w:marTop w:val="0"/>
                          <w:marBottom w:val="0"/>
                          <w:divBdr>
                            <w:top w:val="none" w:sz="0" w:space="0" w:color="auto"/>
                            <w:left w:val="none" w:sz="0" w:space="0" w:color="auto"/>
                            <w:bottom w:val="none" w:sz="0" w:space="0" w:color="auto"/>
                            <w:right w:val="none" w:sz="0" w:space="0" w:color="auto"/>
                          </w:divBdr>
                        </w:div>
                        <w:div w:id="1214657652">
                          <w:marLeft w:val="0"/>
                          <w:marRight w:val="0"/>
                          <w:marTop w:val="0"/>
                          <w:marBottom w:val="0"/>
                          <w:divBdr>
                            <w:top w:val="none" w:sz="0" w:space="0" w:color="auto"/>
                            <w:left w:val="none" w:sz="0" w:space="0" w:color="auto"/>
                            <w:bottom w:val="none" w:sz="0" w:space="0" w:color="auto"/>
                            <w:right w:val="none" w:sz="0" w:space="0" w:color="auto"/>
                          </w:divBdr>
                        </w:div>
                        <w:div w:id="1829784243">
                          <w:marLeft w:val="0"/>
                          <w:marRight w:val="0"/>
                          <w:marTop w:val="0"/>
                          <w:marBottom w:val="0"/>
                          <w:divBdr>
                            <w:top w:val="none" w:sz="0" w:space="0" w:color="auto"/>
                            <w:left w:val="none" w:sz="0" w:space="0" w:color="auto"/>
                            <w:bottom w:val="none" w:sz="0" w:space="0" w:color="auto"/>
                            <w:right w:val="none" w:sz="0" w:space="0" w:color="auto"/>
                          </w:divBdr>
                        </w:div>
                        <w:div w:id="1176731166">
                          <w:marLeft w:val="0"/>
                          <w:marRight w:val="0"/>
                          <w:marTop w:val="0"/>
                          <w:marBottom w:val="0"/>
                          <w:divBdr>
                            <w:top w:val="none" w:sz="0" w:space="0" w:color="auto"/>
                            <w:left w:val="none" w:sz="0" w:space="0" w:color="auto"/>
                            <w:bottom w:val="none" w:sz="0" w:space="0" w:color="auto"/>
                            <w:right w:val="none" w:sz="0" w:space="0" w:color="auto"/>
                          </w:divBdr>
                        </w:div>
                        <w:div w:id="1658411729">
                          <w:marLeft w:val="0"/>
                          <w:marRight w:val="0"/>
                          <w:marTop w:val="0"/>
                          <w:marBottom w:val="0"/>
                          <w:divBdr>
                            <w:top w:val="none" w:sz="0" w:space="0" w:color="auto"/>
                            <w:left w:val="none" w:sz="0" w:space="0" w:color="auto"/>
                            <w:bottom w:val="none" w:sz="0" w:space="0" w:color="auto"/>
                            <w:right w:val="none" w:sz="0" w:space="0" w:color="auto"/>
                          </w:divBdr>
                        </w:div>
                        <w:div w:id="804734022">
                          <w:marLeft w:val="0"/>
                          <w:marRight w:val="0"/>
                          <w:marTop w:val="0"/>
                          <w:marBottom w:val="0"/>
                          <w:divBdr>
                            <w:top w:val="none" w:sz="0" w:space="0" w:color="auto"/>
                            <w:left w:val="none" w:sz="0" w:space="0" w:color="auto"/>
                            <w:bottom w:val="none" w:sz="0" w:space="0" w:color="auto"/>
                            <w:right w:val="none" w:sz="0" w:space="0" w:color="auto"/>
                          </w:divBdr>
                        </w:div>
                        <w:div w:id="994990097">
                          <w:marLeft w:val="0"/>
                          <w:marRight w:val="0"/>
                          <w:marTop w:val="0"/>
                          <w:marBottom w:val="0"/>
                          <w:divBdr>
                            <w:top w:val="none" w:sz="0" w:space="0" w:color="auto"/>
                            <w:left w:val="none" w:sz="0" w:space="0" w:color="auto"/>
                            <w:bottom w:val="none" w:sz="0" w:space="0" w:color="auto"/>
                            <w:right w:val="none" w:sz="0" w:space="0" w:color="auto"/>
                          </w:divBdr>
                        </w:div>
                        <w:div w:id="751661478">
                          <w:marLeft w:val="0"/>
                          <w:marRight w:val="0"/>
                          <w:marTop w:val="0"/>
                          <w:marBottom w:val="0"/>
                          <w:divBdr>
                            <w:top w:val="none" w:sz="0" w:space="0" w:color="auto"/>
                            <w:left w:val="none" w:sz="0" w:space="0" w:color="auto"/>
                            <w:bottom w:val="none" w:sz="0" w:space="0" w:color="auto"/>
                            <w:right w:val="none" w:sz="0" w:space="0" w:color="auto"/>
                          </w:divBdr>
                        </w:div>
                        <w:div w:id="699279634">
                          <w:marLeft w:val="0"/>
                          <w:marRight w:val="0"/>
                          <w:marTop w:val="0"/>
                          <w:marBottom w:val="0"/>
                          <w:divBdr>
                            <w:top w:val="none" w:sz="0" w:space="0" w:color="auto"/>
                            <w:left w:val="none" w:sz="0" w:space="0" w:color="auto"/>
                            <w:bottom w:val="none" w:sz="0" w:space="0" w:color="auto"/>
                            <w:right w:val="none" w:sz="0" w:space="0" w:color="auto"/>
                          </w:divBdr>
                        </w:div>
                        <w:div w:id="553156349">
                          <w:marLeft w:val="0"/>
                          <w:marRight w:val="0"/>
                          <w:marTop w:val="0"/>
                          <w:marBottom w:val="0"/>
                          <w:divBdr>
                            <w:top w:val="none" w:sz="0" w:space="0" w:color="auto"/>
                            <w:left w:val="none" w:sz="0" w:space="0" w:color="auto"/>
                            <w:bottom w:val="none" w:sz="0" w:space="0" w:color="auto"/>
                            <w:right w:val="none" w:sz="0" w:space="0" w:color="auto"/>
                          </w:divBdr>
                        </w:div>
                        <w:div w:id="1605042471">
                          <w:marLeft w:val="0"/>
                          <w:marRight w:val="0"/>
                          <w:marTop w:val="0"/>
                          <w:marBottom w:val="0"/>
                          <w:divBdr>
                            <w:top w:val="none" w:sz="0" w:space="0" w:color="auto"/>
                            <w:left w:val="none" w:sz="0" w:space="0" w:color="auto"/>
                            <w:bottom w:val="none" w:sz="0" w:space="0" w:color="auto"/>
                            <w:right w:val="none" w:sz="0" w:space="0" w:color="auto"/>
                          </w:divBdr>
                        </w:div>
                        <w:div w:id="1328555653">
                          <w:marLeft w:val="0"/>
                          <w:marRight w:val="0"/>
                          <w:marTop w:val="0"/>
                          <w:marBottom w:val="0"/>
                          <w:divBdr>
                            <w:top w:val="none" w:sz="0" w:space="0" w:color="auto"/>
                            <w:left w:val="none" w:sz="0" w:space="0" w:color="auto"/>
                            <w:bottom w:val="none" w:sz="0" w:space="0" w:color="auto"/>
                            <w:right w:val="none" w:sz="0" w:space="0" w:color="auto"/>
                          </w:divBdr>
                        </w:div>
                        <w:div w:id="1558780046">
                          <w:marLeft w:val="0"/>
                          <w:marRight w:val="0"/>
                          <w:marTop w:val="0"/>
                          <w:marBottom w:val="0"/>
                          <w:divBdr>
                            <w:top w:val="none" w:sz="0" w:space="0" w:color="auto"/>
                            <w:left w:val="none" w:sz="0" w:space="0" w:color="auto"/>
                            <w:bottom w:val="none" w:sz="0" w:space="0" w:color="auto"/>
                            <w:right w:val="none" w:sz="0" w:space="0" w:color="auto"/>
                          </w:divBdr>
                        </w:div>
                        <w:div w:id="400057428">
                          <w:marLeft w:val="0"/>
                          <w:marRight w:val="0"/>
                          <w:marTop w:val="0"/>
                          <w:marBottom w:val="0"/>
                          <w:divBdr>
                            <w:top w:val="none" w:sz="0" w:space="0" w:color="auto"/>
                            <w:left w:val="none" w:sz="0" w:space="0" w:color="auto"/>
                            <w:bottom w:val="none" w:sz="0" w:space="0" w:color="auto"/>
                            <w:right w:val="none" w:sz="0" w:space="0" w:color="auto"/>
                          </w:divBdr>
                        </w:div>
                        <w:div w:id="858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9636">
          <w:marLeft w:val="0"/>
          <w:marRight w:val="0"/>
          <w:marTop w:val="0"/>
          <w:marBottom w:val="0"/>
          <w:divBdr>
            <w:top w:val="none" w:sz="0" w:space="0" w:color="auto"/>
            <w:left w:val="none" w:sz="0" w:space="0" w:color="auto"/>
            <w:bottom w:val="none" w:sz="0" w:space="0" w:color="auto"/>
            <w:right w:val="none" w:sz="0" w:space="0" w:color="auto"/>
          </w:divBdr>
          <w:divsChild>
            <w:div w:id="1507861557">
              <w:marLeft w:val="0"/>
              <w:marRight w:val="0"/>
              <w:marTop w:val="0"/>
              <w:marBottom w:val="0"/>
              <w:divBdr>
                <w:top w:val="none" w:sz="0" w:space="0" w:color="auto"/>
                <w:left w:val="none" w:sz="0" w:space="0" w:color="auto"/>
                <w:bottom w:val="none" w:sz="0" w:space="0" w:color="auto"/>
                <w:right w:val="none" w:sz="0" w:space="0" w:color="auto"/>
              </w:divBdr>
              <w:divsChild>
                <w:div w:id="1037660367">
                  <w:marLeft w:val="0"/>
                  <w:marRight w:val="0"/>
                  <w:marTop w:val="0"/>
                  <w:marBottom w:val="0"/>
                  <w:divBdr>
                    <w:top w:val="none" w:sz="0" w:space="0" w:color="auto"/>
                    <w:left w:val="none" w:sz="0" w:space="0" w:color="auto"/>
                    <w:bottom w:val="none" w:sz="0" w:space="0" w:color="auto"/>
                    <w:right w:val="none" w:sz="0" w:space="0" w:color="auto"/>
                  </w:divBdr>
                  <w:divsChild>
                    <w:div w:id="1750690743">
                      <w:marLeft w:val="0"/>
                      <w:marRight w:val="0"/>
                      <w:marTop w:val="0"/>
                      <w:marBottom w:val="0"/>
                      <w:divBdr>
                        <w:top w:val="none" w:sz="0" w:space="0" w:color="auto"/>
                        <w:left w:val="none" w:sz="0" w:space="0" w:color="auto"/>
                        <w:bottom w:val="none" w:sz="0" w:space="0" w:color="auto"/>
                        <w:right w:val="none" w:sz="0" w:space="0" w:color="auto"/>
                      </w:divBdr>
                    </w:div>
                    <w:div w:id="2000235035">
                      <w:marLeft w:val="0"/>
                      <w:marRight w:val="0"/>
                      <w:marTop w:val="0"/>
                      <w:marBottom w:val="0"/>
                      <w:divBdr>
                        <w:top w:val="none" w:sz="0" w:space="0" w:color="auto"/>
                        <w:left w:val="none" w:sz="0" w:space="0" w:color="auto"/>
                        <w:bottom w:val="none" w:sz="0" w:space="0" w:color="auto"/>
                        <w:right w:val="none" w:sz="0" w:space="0" w:color="auto"/>
                      </w:divBdr>
                    </w:div>
                    <w:div w:id="1926837756">
                      <w:marLeft w:val="0"/>
                      <w:marRight w:val="0"/>
                      <w:marTop w:val="0"/>
                      <w:marBottom w:val="0"/>
                      <w:divBdr>
                        <w:top w:val="none" w:sz="0" w:space="0" w:color="auto"/>
                        <w:left w:val="none" w:sz="0" w:space="0" w:color="auto"/>
                        <w:bottom w:val="none" w:sz="0" w:space="0" w:color="auto"/>
                        <w:right w:val="none" w:sz="0" w:space="0" w:color="auto"/>
                      </w:divBdr>
                    </w:div>
                    <w:div w:id="374815814">
                      <w:marLeft w:val="0"/>
                      <w:marRight w:val="0"/>
                      <w:marTop w:val="0"/>
                      <w:marBottom w:val="0"/>
                      <w:divBdr>
                        <w:top w:val="none" w:sz="0" w:space="0" w:color="auto"/>
                        <w:left w:val="none" w:sz="0" w:space="0" w:color="auto"/>
                        <w:bottom w:val="none" w:sz="0" w:space="0" w:color="auto"/>
                        <w:right w:val="none" w:sz="0" w:space="0" w:color="auto"/>
                      </w:divBdr>
                    </w:div>
                    <w:div w:id="1730299480">
                      <w:marLeft w:val="0"/>
                      <w:marRight w:val="0"/>
                      <w:marTop w:val="0"/>
                      <w:marBottom w:val="0"/>
                      <w:divBdr>
                        <w:top w:val="none" w:sz="0" w:space="0" w:color="auto"/>
                        <w:left w:val="none" w:sz="0" w:space="0" w:color="auto"/>
                        <w:bottom w:val="none" w:sz="0" w:space="0" w:color="auto"/>
                        <w:right w:val="none" w:sz="0" w:space="0" w:color="auto"/>
                      </w:divBdr>
                    </w:div>
                    <w:div w:id="708913176">
                      <w:marLeft w:val="0"/>
                      <w:marRight w:val="0"/>
                      <w:marTop w:val="0"/>
                      <w:marBottom w:val="0"/>
                      <w:divBdr>
                        <w:top w:val="none" w:sz="0" w:space="0" w:color="auto"/>
                        <w:left w:val="none" w:sz="0" w:space="0" w:color="auto"/>
                        <w:bottom w:val="none" w:sz="0" w:space="0" w:color="auto"/>
                        <w:right w:val="none" w:sz="0" w:space="0" w:color="auto"/>
                      </w:divBdr>
                    </w:div>
                    <w:div w:id="855314121">
                      <w:marLeft w:val="0"/>
                      <w:marRight w:val="0"/>
                      <w:marTop w:val="0"/>
                      <w:marBottom w:val="0"/>
                      <w:divBdr>
                        <w:top w:val="none" w:sz="0" w:space="0" w:color="auto"/>
                        <w:left w:val="none" w:sz="0" w:space="0" w:color="auto"/>
                        <w:bottom w:val="none" w:sz="0" w:space="0" w:color="auto"/>
                        <w:right w:val="none" w:sz="0" w:space="0" w:color="auto"/>
                      </w:divBdr>
                    </w:div>
                    <w:div w:id="923758059">
                      <w:marLeft w:val="0"/>
                      <w:marRight w:val="0"/>
                      <w:marTop w:val="0"/>
                      <w:marBottom w:val="0"/>
                      <w:divBdr>
                        <w:top w:val="none" w:sz="0" w:space="0" w:color="auto"/>
                        <w:left w:val="none" w:sz="0" w:space="0" w:color="auto"/>
                        <w:bottom w:val="none" w:sz="0" w:space="0" w:color="auto"/>
                        <w:right w:val="none" w:sz="0" w:space="0" w:color="auto"/>
                      </w:divBdr>
                    </w:div>
                    <w:div w:id="1842306321">
                      <w:marLeft w:val="0"/>
                      <w:marRight w:val="0"/>
                      <w:marTop w:val="0"/>
                      <w:marBottom w:val="0"/>
                      <w:divBdr>
                        <w:top w:val="none" w:sz="0" w:space="0" w:color="auto"/>
                        <w:left w:val="none" w:sz="0" w:space="0" w:color="auto"/>
                        <w:bottom w:val="none" w:sz="0" w:space="0" w:color="auto"/>
                        <w:right w:val="none" w:sz="0" w:space="0" w:color="auto"/>
                      </w:divBdr>
                    </w:div>
                    <w:div w:id="1991254704">
                      <w:marLeft w:val="0"/>
                      <w:marRight w:val="0"/>
                      <w:marTop w:val="0"/>
                      <w:marBottom w:val="0"/>
                      <w:divBdr>
                        <w:top w:val="none" w:sz="0" w:space="0" w:color="auto"/>
                        <w:left w:val="none" w:sz="0" w:space="0" w:color="auto"/>
                        <w:bottom w:val="none" w:sz="0" w:space="0" w:color="auto"/>
                        <w:right w:val="none" w:sz="0" w:space="0" w:color="auto"/>
                      </w:divBdr>
                    </w:div>
                    <w:div w:id="1587226995">
                      <w:marLeft w:val="0"/>
                      <w:marRight w:val="0"/>
                      <w:marTop w:val="0"/>
                      <w:marBottom w:val="0"/>
                      <w:divBdr>
                        <w:top w:val="none" w:sz="0" w:space="0" w:color="auto"/>
                        <w:left w:val="none" w:sz="0" w:space="0" w:color="auto"/>
                        <w:bottom w:val="none" w:sz="0" w:space="0" w:color="auto"/>
                        <w:right w:val="none" w:sz="0" w:space="0" w:color="auto"/>
                      </w:divBdr>
                    </w:div>
                    <w:div w:id="771248549">
                      <w:marLeft w:val="0"/>
                      <w:marRight w:val="0"/>
                      <w:marTop w:val="0"/>
                      <w:marBottom w:val="0"/>
                      <w:divBdr>
                        <w:top w:val="none" w:sz="0" w:space="0" w:color="auto"/>
                        <w:left w:val="none" w:sz="0" w:space="0" w:color="auto"/>
                        <w:bottom w:val="none" w:sz="0" w:space="0" w:color="auto"/>
                        <w:right w:val="none" w:sz="0" w:space="0" w:color="auto"/>
                      </w:divBdr>
                    </w:div>
                    <w:div w:id="1349871101">
                      <w:marLeft w:val="0"/>
                      <w:marRight w:val="0"/>
                      <w:marTop w:val="0"/>
                      <w:marBottom w:val="0"/>
                      <w:divBdr>
                        <w:top w:val="none" w:sz="0" w:space="0" w:color="auto"/>
                        <w:left w:val="none" w:sz="0" w:space="0" w:color="auto"/>
                        <w:bottom w:val="none" w:sz="0" w:space="0" w:color="auto"/>
                        <w:right w:val="none" w:sz="0" w:space="0" w:color="auto"/>
                      </w:divBdr>
                    </w:div>
                    <w:div w:id="894467386">
                      <w:marLeft w:val="0"/>
                      <w:marRight w:val="0"/>
                      <w:marTop w:val="0"/>
                      <w:marBottom w:val="0"/>
                      <w:divBdr>
                        <w:top w:val="none" w:sz="0" w:space="0" w:color="auto"/>
                        <w:left w:val="none" w:sz="0" w:space="0" w:color="auto"/>
                        <w:bottom w:val="none" w:sz="0" w:space="0" w:color="auto"/>
                        <w:right w:val="none" w:sz="0" w:space="0" w:color="auto"/>
                      </w:divBdr>
                    </w:div>
                    <w:div w:id="1054232209">
                      <w:marLeft w:val="0"/>
                      <w:marRight w:val="0"/>
                      <w:marTop w:val="0"/>
                      <w:marBottom w:val="0"/>
                      <w:divBdr>
                        <w:top w:val="none" w:sz="0" w:space="0" w:color="auto"/>
                        <w:left w:val="none" w:sz="0" w:space="0" w:color="auto"/>
                        <w:bottom w:val="none" w:sz="0" w:space="0" w:color="auto"/>
                        <w:right w:val="none" w:sz="0" w:space="0" w:color="auto"/>
                      </w:divBdr>
                    </w:div>
                    <w:div w:id="935139455">
                      <w:marLeft w:val="0"/>
                      <w:marRight w:val="0"/>
                      <w:marTop w:val="0"/>
                      <w:marBottom w:val="0"/>
                      <w:divBdr>
                        <w:top w:val="none" w:sz="0" w:space="0" w:color="auto"/>
                        <w:left w:val="none" w:sz="0" w:space="0" w:color="auto"/>
                        <w:bottom w:val="none" w:sz="0" w:space="0" w:color="auto"/>
                        <w:right w:val="none" w:sz="0" w:space="0" w:color="auto"/>
                      </w:divBdr>
                    </w:div>
                    <w:div w:id="1306157137">
                      <w:marLeft w:val="0"/>
                      <w:marRight w:val="0"/>
                      <w:marTop w:val="0"/>
                      <w:marBottom w:val="0"/>
                      <w:divBdr>
                        <w:top w:val="none" w:sz="0" w:space="0" w:color="auto"/>
                        <w:left w:val="none" w:sz="0" w:space="0" w:color="auto"/>
                        <w:bottom w:val="none" w:sz="0" w:space="0" w:color="auto"/>
                        <w:right w:val="none" w:sz="0" w:space="0" w:color="auto"/>
                      </w:divBdr>
                    </w:div>
                    <w:div w:id="542210915">
                      <w:marLeft w:val="0"/>
                      <w:marRight w:val="0"/>
                      <w:marTop w:val="0"/>
                      <w:marBottom w:val="0"/>
                      <w:divBdr>
                        <w:top w:val="none" w:sz="0" w:space="0" w:color="auto"/>
                        <w:left w:val="none" w:sz="0" w:space="0" w:color="auto"/>
                        <w:bottom w:val="none" w:sz="0" w:space="0" w:color="auto"/>
                        <w:right w:val="none" w:sz="0" w:space="0" w:color="auto"/>
                      </w:divBdr>
                    </w:div>
                    <w:div w:id="854613897">
                      <w:marLeft w:val="0"/>
                      <w:marRight w:val="0"/>
                      <w:marTop w:val="0"/>
                      <w:marBottom w:val="0"/>
                      <w:divBdr>
                        <w:top w:val="none" w:sz="0" w:space="0" w:color="auto"/>
                        <w:left w:val="none" w:sz="0" w:space="0" w:color="auto"/>
                        <w:bottom w:val="none" w:sz="0" w:space="0" w:color="auto"/>
                        <w:right w:val="none" w:sz="0" w:space="0" w:color="auto"/>
                      </w:divBdr>
                    </w:div>
                    <w:div w:id="749354821">
                      <w:marLeft w:val="0"/>
                      <w:marRight w:val="0"/>
                      <w:marTop w:val="0"/>
                      <w:marBottom w:val="0"/>
                      <w:divBdr>
                        <w:top w:val="none" w:sz="0" w:space="0" w:color="auto"/>
                        <w:left w:val="none" w:sz="0" w:space="0" w:color="auto"/>
                        <w:bottom w:val="none" w:sz="0" w:space="0" w:color="auto"/>
                        <w:right w:val="none" w:sz="0" w:space="0" w:color="auto"/>
                      </w:divBdr>
                    </w:div>
                    <w:div w:id="1559124161">
                      <w:marLeft w:val="0"/>
                      <w:marRight w:val="0"/>
                      <w:marTop w:val="0"/>
                      <w:marBottom w:val="0"/>
                      <w:divBdr>
                        <w:top w:val="none" w:sz="0" w:space="0" w:color="auto"/>
                        <w:left w:val="none" w:sz="0" w:space="0" w:color="auto"/>
                        <w:bottom w:val="none" w:sz="0" w:space="0" w:color="auto"/>
                        <w:right w:val="none" w:sz="0" w:space="0" w:color="auto"/>
                      </w:divBdr>
                    </w:div>
                    <w:div w:id="135070654">
                      <w:marLeft w:val="0"/>
                      <w:marRight w:val="0"/>
                      <w:marTop w:val="0"/>
                      <w:marBottom w:val="0"/>
                      <w:divBdr>
                        <w:top w:val="none" w:sz="0" w:space="0" w:color="auto"/>
                        <w:left w:val="none" w:sz="0" w:space="0" w:color="auto"/>
                        <w:bottom w:val="none" w:sz="0" w:space="0" w:color="auto"/>
                        <w:right w:val="none" w:sz="0" w:space="0" w:color="auto"/>
                      </w:divBdr>
                    </w:div>
                    <w:div w:id="381636646">
                      <w:marLeft w:val="0"/>
                      <w:marRight w:val="0"/>
                      <w:marTop w:val="0"/>
                      <w:marBottom w:val="0"/>
                      <w:divBdr>
                        <w:top w:val="none" w:sz="0" w:space="0" w:color="auto"/>
                        <w:left w:val="none" w:sz="0" w:space="0" w:color="auto"/>
                        <w:bottom w:val="none" w:sz="0" w:space="0" w:color="auto"/>
                        <w:right w:val="none" w:sz="0" w:space="0" w:color="auto"/>
                      </w:divBdr>
                    </w:div>
                    <w:div w:id="1880043321">
                      <w:marLeft w:val="0"/>
                      <w:marRight w:val="0"/>
                      <w:marTop w:val="0"/>
                      <w:marBottom w:val="0"/>
                      <w:divBdr>
                        <w:top w:val="none" w:sz="0" w:space="0" w:color="auto"/>
                        <w:left w:val="none" w:sz="0" w:space="0" w:color="auto"/>
                        <w:bottom w:val="none" w:sz="0" w:space="0" w:color="auto"/>
                        <w:right w:val="none" w:sz="0" w:space="0" w:color="auto"/>
                      </w:divBdr>
                    </w:div>
                    <w:div w:id="690109991">
                      <w:marLeft w:val="0"/>
                      <w:marRight w:val="0"/>
                      <w:marTop w:val="0"/>
                      <w:marBottom w:val="0"/>
                      <w:divBdr>
                        <w:top w:val="none" w:sz="0" w:space="0" w:color="auto"/>
                        <w:left w:val="none" w:sz="0" w:space="0" w:color="auto"/>
                        <w:bottom w:val="none" w:sz="0" w:space="0" w:color="auto"/>
                        <w:right w:val="none" w:sz="0" w:space="0" w:color="auto"/>
                      </w:divBdr>
                    </w:div>
                    <w:div w:id="2127457945">
                      <w:marLeft w:val="0"/>
                      <w:marRight w:val="0"/>
                      <w:marTop w:val="0"/>
                      <w:marBottom w:val="0"/>
                      <w:divBdr>
                        <w:top w:val="none" w:sz="0" w:space="0" w:color="auto"/>
                        <w:left w:val="none" w:sz="0" w:space="0" w:color="auto"/>
                        <w:bottom w:val="none" w:sz="0" w:space="0" w:color="auto"/>
                        <w:right w:val="none" w:sz="0" w:space="0" w:color="auto"/>
                      </w:divBdr>
                    </w:div>
                    <w:div w:id="194580334">
                      <w:marLeft w:val="0"/>
                      <w:marRight w:val="0"/>
                      <w:marTop w:val="0"/>
                      <w:marBottom w:val="0"/>
                      <w:divBdr>
                        <w:top w:val="none" w:sz="0" w:space="0" w:color="auto"/>
                        <w:left w:val="none" w:sz="0" w:space="0" w:color="auto"/>
                        <w:bottom w:val="none" w:sz="0" w:space="0" w:color="auto"/>
                        <w:right w:val="none" w:sz="0" w:space="0" w:color="auto"/>
                      </w:divBdr>
                    </w:div>
                    <w:div w:id="1790271655">
                      <w:marLeft w:val="0"/>
                      <w:marRight w:val="0"/>
                      <w:marTop w:val="0"/>
                      <w:marBottom w:val="0"/>
                      <w:divBdr>
                        <w:top w:val="none" w:sz="0" w:space="0" w:color="auto"/>
                        <w:left w:val="none" w:sz="0" w:space="0" w:color="auto"/>
                        <w:bottom w:val="none" w:sz="0" w:space="0" w:color="auto"/>
                        <w:right w:val="none" w:sz="0" w:space="0" w:color="auto"/>
                      </w:divBdr>
                    </w:div>
                    <w:div w:id="512453844">
                      <w:marLeft w:val="0"/>
                      <w:marRight w:val="0"/>
                      <w:marTop w:val="0"/>
                      <w:marBottom w:val="0"/>
                      <w:divBdr>
                        <w:top w:val="none" w:sz="0" w:space="0" w:color="auto"/>
                        <w:left w:val="none" w:sz="0" w:space="0" w:color="auto"/>
                        <w:bottom w:val="none" w:sz="0" w:space="0" w:color="auto"/>
                        <w:right w:val="none" w:sz="0" w:space="0" w:color="auto"/>
                      </w:divBdr>
                    </w:div>
                    <w:div w:id="999190258">
                      <w:marLeft w:val="0"/>
                      <w:marRight w:val="0"/>
                      <w:marTop w:val="0"/>
                      <w:marBottom w:val="0"/>
                      <w:divBdr>
                        <w:top w:val="none" w:sz="0" w:space="0" w:color="auto"/>
                        <w:left w:val="none" w:sz="0" w:space="0" w:color="auto"/>
                        <w:bottom w:val="none" w:sz="0" w:space="0" w:color="auto"/>
                        <w:right w:val="none" w:sz="0" w:space="0" w:color="auto"/>
                      </w:divBdr>
                    </w:div>
                    <w:div w:id="1535847317">
                      <w:marLeft w:val="0"/>
                      <w:marRight w:val="0"/>
                      <w:marTop w:val="0"/>
                      <w:marBottom w:val="0"/>
                      <w:divBdr>
                        <w:top w:val="none" w:sz="0" w:space="0" w:color="auto"/>
                        <w:left w:val="none" w:sz="0" w:space="0" w:color="auto"/>
                        <w:bottom w:val="none" w:sz="0" w:space="0" w:color="auto"/>
                        <w:right w:val="none" w:sz="0" w:space="0" w:color="auto"/>
                      </w:divBdr>
                    </w:div>
                    <w:div w:id="3752492">
                      <w:marLeft w:val="0"/>
                      <w:marRight w:val="0"/>
                      <w:marTop w:val="0"/>
                      <w:marBottom w:val="0"/>
                      <w:divBdr>
                        <w:top w:val="none" w:sz="0" w:space="0" w:color="auto"/>
                        <w:left w:val="none" w:sz="0" w:space="0" w:color="auto"/>
                        <w:bottom w:val="none" w:sz="0" w:space="0" w:color="auto"/>
                        <w:right w:val="none" w:sz="0" w:space="0" w:color="auto"/>
                      </w:divBdr>
                    </w:div>
                    <w:div w:id="1039165887">
                      <w:marLeft w:val="0"/>
                      <w:marRight w:val="0"/>
                      <w:marTop w:val="0"/>
                      <w:marBottom w:val="0"/>
                      <w:divBdr>
                        <w:top w:val="none" w:sz="0" w:space="0" w:color="auto"/>
                        <w:left w:val="none" w:sz="0" w:space="0" w:color="auto"/>
                        <w:bottom w:val="none" w:sz="0" w:space="0" w:color="auto"/>
                        <w:right w:val="none" w:sz="0" w:space="0" w:color="auto"/>
                      </w:divBdr>
                    </w:div>
                    <w:div w:id="1646154325">
                      <w:marLeft w:val="0"/>
                      <w:marRight w:val="0"/>
                      <w:marTop w:val="0"/>
                      <w:marBottom w:val="0"/>
                      <w:divBdr>
                        <w:top w:val="none" w:sz="0" w:space="0" w:color="auto"/>
                        <w:left w:val="none" w:sz="0" w:space="0" w:color="auto"/>
                        <w:bottom w:val="none" w:sz="0" w:space="0" w:color="auto"/>
                        <w:right w:val="none" w:sz="0" w:space="0" w:color="auto"/>
                      </w:divBdr>
                    </w:div>
                    <w:div w:id="465051015">
                      <w:marLeft w:val="0"/>
                      <w:marRight w:val="0"/>
                      <w:marTop w:val="0"/>
                      <w:marBottom w:val="0"/>
                      <w:divBdr>
                        <w:top w:val="none" w:sz="0" w:space="0" w:color="auto"/>
                        <w:left w:val="none" w:sz="0" w:space="0" w:color="auto"/>
                        <w:bottom w:val="none" w:sz="0" w:space="0" w:color="auto"/>
                        <w:right w:val="none" w:sz="0" w:space="0" w:color="auto"/>
                      </w:divBdr>
                    </w:div>
                    <w:div w:id="1500271899">
                      <w:marLeft w:val="0"/>
                      <w:marRight w:val="0"/>
                      <w:marTop w:val="0"/>
                      <w:marBottom w:val="0"/>
                      <w:divBdr>
                        <w:top w:val="none" w:sz="0" w:space="0" w:color="auto"/>
                        <w:left w:val="none" w:sz="0" w:space="0" w:color="auto"/>
                        <w:bottom w:val="none" w:sz="0" w:space="0" w:color="auto"/>
                        <w:right w:val="none" w:sz="0" w:space="0" w:color="auto"/>
                      </w:divBdr>
                    </w:div>
                    <w:div w:id="428963415">
                      <w:marLeft w:val="0"/>
                      <w:marRight w:val="0"/>
                      <w:marTop w:val="0"/>
                      <w:marBottom w:val="0"/>
                      <w:divBdr>
                        <w:top w:val="none" w:sz="0" w:space="0" w:color="auto"/>
                        <w:left w:val="none" w:sz="0" w:space="0" w:color="auto"/>
                        <w:bottom w:val="none" w:sz="0" w:space="0" w:color="auto"/>
                        <w:right w:val="none" w:sz="0" w:space="0" w:color="auto"/>
                      </w:divBdr>
                    </w:div>
                    <w:div w:id="62989580">
                      <w:marLeft w:val="0"/>
                      <w:marRight w:val="0"/>
                      <w:marTop w:val="0"/>
                      <w:marBottom w:val="0"/>
                      <w:divBdr>
                        <w:top w:val="none" w:sz="0" w:space="0" w:color="auto"/>
                        <w:left w:val="none" w:sz="0" w:space="0" w:color="auto"/>
                        <w:bottom w:val="none" w:sz="0" w:space="0" w:color="auto"/>
                        <w:right w:val="none" w:sz="0" w:space="0" w:color="auto"/>
                      </w:divBdr>
                    </w:div>
                    <w:div w:id="1434397719">
                      <w:marLeft w:val="0"/>
                      <w:marRight w:val="0"/>
                      <w:marTop w:val="0"/>
                      <w:marBottom w:val="0"/>
                      <w:divBdr>
                        <w:top w:val="none" w:sz="0" w:space="0" w:color="auto"/>
                        <w:left w:val="none" w:sz="0" w:space="0" w:color="auto"/>
                        <w:bottom w:val="none" w:sz="0" w:space="0" w:color="auto"/>
                        <w:right w:val="none" w:sz="0" w:space="0" w:color="auto"/>
                      </w:divBdr>
                    </w:div>
                    <w:div w:id="2006087001">
                      <w:marLeft w:val="0"/>
                      <w:marRight w:val="0"/>
                      <w:marTop w:val="0"/>
                      <w:marBottom w:val="0"/>
                      <w:divBdr>
                        <w:top w:val="none" w:sz="0" w:space="0" w:color="auto"/>
                        <w:left w:val="none" w:sz="0" w:space="0" w:color="auto"/>
                        <w:bottom w:val="none" w:sz="0" w:space="0" w:color="auto"/>
                        <w:right w:val="none" w:sz="0" w:space="0" w:color="auto"/>
                      </w:divBdr>
                    </w:div>
                    <w:div w:id="145708887">
                      <w:marLeft w:val="0"/>
                      <w:marRight w:val="0"/>
                      <w:marTop w:val="0"/>
                      <w:marBottom w:val="0"/>
                      <w:divBdr>
                        <w:top w:val="none" w:sz="0" w:space="0" w:color="auto"/>
                        <w:left w:val="none" w:sz="0" w:space="0" w:color="auto"/>
                        <w:bottom w:val="none" w:sz="0" w:space="0" w:color="auto"/>
                        <w:right w:val="none" w:sz="0" w:space="0" w:color="auto"/>
                      </w:divBdr>
                    </w:div>
                    <w:div w:id="1199201177">
                      <w:marLeft w:val="0"/>
                      <w:marRight w:val="0"/>
                      <w:marTop w:val="0"/>
                      <w:marBottom w:val="0"/>
                      <w:divBdr>
                        <w:top w:val="none" w:sz="0" w:space="0" w:color="auto"/>
                        <w:left w:val="none" w:sz="0" w:space="0" w:color="auto"/>
                        <w:bottom w:val="none" w:sz="0" w:space="0" w:color="auto"/>
                        <w:right w:val="none" w:sz="0" w:space="0" w:color="auto"/>
                      </w:divBdr>
                    </w:div>
                    <w:div w:id="242372155">
                      <w:marLeft w:val="0"/>
                      <w:marRight w:val="0"/>
                      <w:marTop w:val="0"/>
                      <w:marBottom w:val="0"/>
                      <w:divBdr>
                        <w:top w:val="none" w:sz="0" w:space="0" w:color="auto"/>
                        <w:left w:val="none" w:sz="0" w:space="0" w:color="auto"/>
                        <w:bottom w:val="none" w:sz="0" w:space="0" w:color="auto"/>
                        <w:right w:val="none" w:sz="0" w:space="0" w:color="auto"/>
                      </w:divBdr>
                    </w:div>
                    <w:div w:id="1331525713">
                      <w:marLeft w:val="0"/>
                      <w:marRight w:val="0"/>
                      <w:marTop w:val="0"/>
                      <w:marBottom w:val="0"/>
                      <w:divBdr>
                        <w:top w:val="none" w:sz="0" w:space="0" w:color="auto"/>
                        <w:left w:val="none" w:sz="0" w:space="0" w:color="auto"/>
                        <w:bottom w:val="none" w:sz="0" w:space="0" w:color="auto"/>
                        <w:right w:val="none" w:sz="0" w:space="0" w:color="auto"/>
                      </w:divBdr>
                    </w:div>
                    <w:div w:id="1855604628">
                      <w:marLeft w:val="0"/>
                      <w:marRight w:val="0"/>
                      <w:marTop w:val="0"/>
                      <w:marBottom w:val="0"/>
                      <w:divBdr>
                        <w:top w:val="none" w:sz="0" w:space="0" w:color="auto"/>
                        <w:left w:val="none" w:sz="0" w:space="0" w:color="auto"/>
                        <w:bottom w:val="none" w:sz="0" w:space="0" w:color="auto"/>
                        <w:right w:val="none" w:sz="0" w:space="0" w:color="auto"/>
                      </w:divBdr>
                    </w:div>
                    <w:div w:id="451443174">
                      <w:marLeft w:val="0"/>
                      <w:marRight w:val="0"/>
                      <w:marTop w:val="0"/>
                      <w:marBottom w:val="0"/>
                      <w:divBdr>
                        <w:top w:val="none" w:sz="0" w:space="0" w:color="auto"/>
                        <w:left w:val="none" w:sz="0" w:space="0" w:color="auto"/>
                        <w:bottom w:val="none" w:sz="0" w:space="0" w:color="auto"/>
                        <w:right w:val="none" w:sz="0" w:space="0" w:color="auto"/>
                      </w:divBdr>
                    </w:div>
                    <w:div w:id="517669327">
                      <w:marLeft w:val="0"/>
                      <w:marRight w:val="0"/>
                      <w:marTop w:val="0"/>
                      <w:marBottom w:val="0"/>
                      <w:divBdr>
                        <w:top w:val="none" w:sz="0" w:space="0" w:color="auto"/>
                        <w:left w:val="none" w:sz="0" w:space="0" w:color="auto"/>
                        <w:bottom w:val="none" w:sz="0" w:space="0" w:color="auto"/>
                        <w:right w:val="none" w:sz="0" w:space="0" w:color="auto"/>
                      </w:divBdr>
                    </w:div>
                    <w:div w:id="1853841203">
                      <w:marLeft w:val="0"/>
                      <w:marRight w:val="0"/>
                      <w:marTop w:val="0"/>
                      <w:marBottom w:val="0"/>
                      <w:divBdr>
                        <w:top w:val="none" w:sz="0" w:space="0" w:color="auto"/>
                        <w:left w:val="none" w:sz="0" w:space="0" w:color="auto"/>
                        <w:bottom w:val="none" w:sz="0" w:space="0" w:color="auto"/>
                        <w:right w:val="none" w:sz="0" w:space="0" w:color="auto"/>
                      </w:divBdr>
                    </w:div>
                    <w:div w:id="1066956803">
                      <w:marLeft w:val="0"/>
                      <w:marRight w:val="0"/>
                      <w:marTop w:val="0"/>
                      <w:marBottom w:val="0"/>
                      <w:divBdr>
                        <w:top w:val="none" w:sz="0" w:space="0" w:color="auto"/>
                        <w:left w:val="none" w:sz="0" w:space="0" w:color="auto"/>
                        <w:bottom w:val="none" w:sz="0" w:space="0" w:color="auto"/>
                        <w:right w:val="none" w:sz="0" w:space="0" w:color="auto"/>
                      </w:divBdr>
                    </w:div>
                    <w:div w:id="1116292192">
                      <w:marLeft w:val="0"/>
                      <w:marRight w:val="0"/>
                      <w:marTop w:val="0"/>
                      <w:marBottom w:val="0"/>
                      <w:divBdr>
                        <w:top w:val="none" w:sz="0" w:space="0" w:color="auto"/>
                        <w:left w:val="none" w:sz="0" w:space="0" w:color="auto"/>
                        <w:bottom w:val="none" w:sz="0" w:space="0" w:color="auto"/>
                        <w:right w:val="none" w:sz="0" w:space="0" w:color="auto"/>
                      </w:divBdr>
                    </w:div>
                    <w:div w:id="884950783">
                      <w:marLeft w:val="0"/>
                      <w:marRight w:val="0"/>
                      <w:marTop w:val="0"/>
                      <w:marBottom w:val="0"/>
                      <w:divBdr>
                        <w:top w:val="none" w:sz="0" w:space="0" w:color="auto"/>
                        <w:left w:val="none" w:sz="0" w:space="0" w:color="auto"/>
                        <w:bottom w:val="none" w:sz="0" w:space="0" w:color="auto"/>
                        <w:right w:val="none" w:sz="0" w:space="0" w:color="auto"/>
                      </w:divBdr>
                    </w:div>
                    <w:div w:id="1225795994">
                      <w:marLeft w:val="0"/>
                      <w:marRight w:val="0"/>
                      <w:marTop w:val="0"/>
                      <w:marBottom w:val="0"/>
                      <w:divBdr>
                        <w:top w:val="none" w:sz="0" w:space="0" w:color="auto"/>
                        <w:left w:val="none" w:sz="0" w:space="0" w:color="auto"/>
                        <w:bottom w:val="none" w:sz="0" w:space="0" w:color="auto"/>
                        <w:right w:val="none" w:sz="0" w:space="0" w:color="auto"/>
                      </w:divBdr>
                    </w:div>
                    <w:div w:id="329798995">
                      <w:marLeft w:val="0"/>
                      <w:marRight w:val="0"/>
                      <w:marTop w:val="0"/>
                      <w:marBottom w:val="0"/>
                      <w:divBdr>
                        <w:top w:val="none" w:sz="0" w:space="0" w:color="auto"/>
                        <w:left w:val="none" w:sz="0" w:space="0" w:color="auto"/>
                        <w:bottom w:val="none" w:sz="0" w:space="0" w:color="auto"/>
                        <w:right w:val="none" w:sz="0" w:space="0" w:color="auto"/>
                      </w:divBdr>
                    </w:div>
                    <w:div w:id="1930457222">
                      <w:marLeft w:val="0"/>
                      <w:marRight w:val="0"/>
                      <w:marTop w:val="0"/>
                      <w:marBottom w:val="0"/>
                      <w:divBdr>
                        <w:top w:val="none" w:sz="0" w:space="0" w:color="auto"/>
                        <w:left w:val="none" w:sz="0" w:space="0" w:color="auto"/>
                        <w:bottom w:val="none" w:sz="0" w:space="0" w:color="auto"/>
                        <w:right w:val="none" w:sz="0" w:space="0" w:color="auto"/>
                      </w:divBdr>
                    </w:div>
                    <w:div w:id="2127770286">
                      <w:marLeft w:val="0"/>
                      <w:marRight w:val="0"/>
                      <w:marTop w:val="0"/>
                      <w:marBottom w:val="0"/>
                      <w:divBdr>
                        <w:top w:val="none" w:sz="0" w:space="0" w:color="auto"/>
                        <w:left w:val="none" w:sz="0" w:space="0" w:color="auto"/>
                        <w:bottom w:val="none" w:sz="0" w:space="0" w:color="auto"/>
                        <w:right w:val="none" w:sz="0" w:space="0" w:color="auto"/>
                      </w:divBdr>
                    </w:div>
                    <w:div w:id="1414400750">
                      <w:marLeft w:val="0"/>
                      <w:marRight w:val="0"/>
                      <w:marTop w:val="0"/>
                      <w:marBottom w:val="0"/>
                      <w:divBdr>
                        <w:top w:val="none" w:sz="0" w:space="0" w:color="auto"/>
                        <w:left w:val="none" w:sz="0" w:space="0" w:color="auto"/>
                        <w:bottom w:val="none" w:sz="0" w:space="0" w:color="auto"/>
                        <w:right w:val="none" w:sz="0" w:space="0" w:color="auto"/>
                      </w:divBdr>
                    </w:div>
                    <w:div w:id="1651135928">
                      <w:marLeft w:val="0"/>
                      <w:marRight w:val="0"/>
                      <w:marTop w:val="0"/>
                      <w:marBottom w:val="0"/>
                      <w:divBdr>
                        <w:top w:val="none" w:sz="0" w:space="0" w:color="auto"/>
                        <w:left w:val="none" w:sz="0" w:space="0" w:color="auto"/>
                        <w:bottom w:val="none" w:sz="0" w:space="0" w:color="auto"/>
                        <w:right w:val="none" w:sz="0" w:space="0" w:color="auto"/>
                      </w:divBdr>
                    </w:div>
                    <w:div w:id="565264399">
                      <w:marLeft w:val="0"/>
                      <w:marRight w:val="0"/>
                      <w:marTop w:val="0"/>
                      <w:marBottom w:val="0"/>
                      <w:divBdr>
                        <w:top w:val="none" w:sz="0" w:space="0" w:color="auto"/>
                        <w:left w:val="none" w:sz="0" w:space="0" w:color="auto"/>
                        <w:bottom w:val="none" w:sz="0" w:space="0" w:color="auto"/>
                        <w:right w:val="none" w:sz="0" w:space="0" w:color="auto"/>
                      </w:divBdr>
                    </w:div>
                    <w:div w:id="191648997">
                      <w:marLeft w:val="0"/>
                      <w:marRight w:val="0"/>
                      <w:marTop w:val="0"/>
                      <w:marBottom w:val="0"/>
                      <w:divBdr>
                        <w:top w:val="none" w:sz="0" w:space="0" w:color="auto"/>
                        <w:left w:val="none" w:sz="0" w:space="0" w:color="auto"/>
                        <w:bottom w:val="none" w:sz="0" w:space="0" w:color="auto"/>
                        <w:right w:val="none" w:sz="0" w:space="0" w:color="auto"/>
                      </w:divBdr>
                    </w:div>
                    <w:div w:id="2000494885">
                      <w:marLeft w:val="0"/>
                      <w:marRight w:val="0"/>
                      <w:marTop w:val="0"/>
                      <w:marBottom w:val="0"/>
                      <w:divBdr>
                        <w:top w:val="none" w:sz="0" w:space="0" w:color="auto"/>
                        <w:left w:val="none" w:sz="0" w:space="0" w:color="auto"/>
                        <w:bottom w:val="none" w:sz="0" w:space="0" w:color="auto"/>
                        <w:right w:val="none" w:sz="0" w:space="0" w:color="auto"/>
                      </w:divBdr>
                    </w:div>
                    <w:div w:id="662122734">
                      <w:marLeft w:val="0"/>
                      <w:marRight w:val="0"/>
                      <w:marTop w:val="0"/>
                      <w:marBottom w:val="0"/>
                      <w:divBdr>
                        <w:top w:val="none" w:sz="0" w:space="0" w:color="auto"/>
                        <w:left w:val="none" w:sz="0" w:space="0" w:color="auto"/>
                        <w:bottom w:val="none" w:sz="0" w:space="0" w:color="auto"/>
                        <w:right w:val="none" w:sz="0" w:space="0" w:color="auto"/>
                      </w:divBdr>
                    </w:div>
                    <w:div w:id="10918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4798">
          <w:marLeft w:val="0"/>
          <w:marRight w:val="0"/>
          <w:marTop w:val="0"/>
          <w:marBottom w:val="0"/>
          <w:divBdr>
            <w:top w:val="none" w:sz="0" w:space="0" w:color="auto"/>
            <w:left w:val="none" w:sz="0" w:space="0" w:color="auto"/>
            <w:bottom w:val="none" w:sz="0" w:space="0" w:color="auto"/>
            <w:right w:val="none" w:sz="0" w:space="0" w:color="auto"/>
          </w:divBdr>
          <w:divsChild>
            <w:div w:id="1511530202">
              <w:marLeft w:val="0"/>
              <w:marRight w:val="0"/>
              <w:marTop w:val="0"/>
              <w:marBottom w:val="0"/>
              <w:divBdr>
                <w:top w:val="none" w:sz="0" w:space="0" w:color="auto"/>
                <w:left w:val="none" w:sz="0" w:space="0" w:color="auto"/>
                <w:bottom w:val="none" w:sz="0" w:space="0" w:color="auto"/>
                <w:right w:val="none" w:sz="0" w:space="0" w:color="auto"/>
              </w:divBdr>
            </w:div>
            <w:div w:id="851527731">
              <w:marLeft w:val="0"/>
              <w:marRight w:val="0"/>
              <w:marTop w:val="0"/>
              <w:marBottom w:val="0"/>
              <w:divBdr>
                <w:top w:val="none" w:sz="0" w:space="0" w:color="auto"/>
                <w:left w:val="none" w:sz="0" w:space="0" w:color="auto"/>
                <w:bottom w:val="none" w:sz="0" w:space="0" w:color="auto"/>
                <w:right w:val="none" w:sz="0" w:space="0" w:color="auto"/>
              </w:divBdr>
            </w:div>
            <w:div w:id="1701203783">
              <w:marLeft w:val="0"/>
              <w:marRight w:val="0"/>
              <w:marTop w:val="0"/>
              <w:marBottom w:val="0"/>
              <w:divBdr>
                <w:top w:val="none" w:sz="0" w:space="0" w:color="auto"/>
                <w:left w:val="none" w:sz="0" w:space="0" w:color="auto"/>
                <w:bottom w:val="none" w:sz="0" w:space="0" w:color="auto"/>
                <w:right w:val="none" w:sz="0" w:space="0" w:color="auto"/>
              </w:divBdr>
            </w:div>
            <w:div w:id="1733653840">
              <w:marLeft w:val="0"/>
              <w:marRight w:val="0"/>
              <w:marTop w:val="0"/>
              <w:marBottom w:val="0"/>
              <w:divBdr>
                <w:top w:val="none" w:sz="0" w:space="0" w:color="auto"/>
                <w:left w:val="none" w:sz="0" w:space="0" w:color="auto"/>
                <w:bottom w:val="none" w:sz="0" w:space="0" w:color="auto"/>
                <w:right w:val="none" w:sz="0" w:space="0" w:color="auto"/>
              </w:divBdr>
            </w:div>
            <w:div w:id="662316181">
              <w:marLeft w:val="0"/>
              <w:marRight w:val="0"/>
              <w:marTop w:val="0"/>
              <w:marBottom w:val="0"/>
              <w:divBdr>
                <w:top w:val="none" w:sz="0" w:space="0" w:color="auto"/>
                <w:left w:val="none" w:sz="0" w:space="0" w:color="auto"/>
                <w:bottom w:val="none" w:sz="0" w:space="0" w:color="auto"/>
                <w:right w:val="none" w:sz="0" w:space="0" w:color="auto"/>
              </w:divBdr>
            </w:div>
            <w:div w:id="217085068">
              <w:marLeft w:val="0"/>
              <w:marRight w:val="0"/>
              <w:marTop w:val="0"/>
              <w:marBottom w:val="0"/>
              <w:divBdr>
                <w:top w:val="none" w:sz="0" w:space="0" w:color="auto"/>
                <w:left w:val="none" w:sz="0" w:space="0" w:color="auto"/>
                <w:bottom w:val="none" w:sz="0" w:space="0" w:color="auto"/>
                <w:right w:val="none" w:sz="0" w:space="0" w:color="auto"/>
              </w:divBdr>
            </w:div>
          </w:divsChild>
        </w:div>
        <w:div w:id="1715495289">
          <w:marLeft w:val="300"/>
          <w:marRight w:val="0"/>
          <w:marTop w:val="0"/>
          <w:marBottom w:val="0"/>
          <w:divBdr>
            <w:top w:val="none" w:sz="0" w:space="0" w:color="auto"/>
            <w:left w:val="none" w:sz="0" w:space="0" w:color="auto"/>
            <w:bottom w:val="none" w:sz="0" w:space="0" w:color="auto"/>
            <w:right w:val="none" w:sz="0" w:space="0" w:color="auto"/>
          </w:divBdr>
        </w:div>
        <w:div w:id="243884186">
          <w:marLeft w:val="0"/>
          <w:marRight w:val="0"/>
          <w:marTop w:val="0"/>
          <w:marBottom w:val="0"/>
          <w:divBdr>
            <w:top w:val="none" w:sz="0" w:space="0" w:color="auto"/>
            <w:left w:val="none" w:sz="0" w:space="0" w:color="auto"/>
            <w:bottom w:val="none" w:sz="0" w:space="0" w:color="auto"/>
            <w:right w:val="none" w:sz="0" w:space="0" w:color="auto"/>
          </w:divBdr>
        </w:div>
        <w:div w:id="1700081957">
          <w:marLeft w:val="0"/>
          <w:marRight w:val="0"/>
          <w:marTop w:val="0"/>
          <w:marBottom w:val="0"/>
          <w:divBdr>
            <w:top w:val="none" w:sz="0" w:space="0" w:color="auto"/>
            <w:left w:val="none" w:sz="0" w:space="0" w:color="auto"/>
            <w:bottom w:val="none" w:sz="0" w:space="0" w:color="auto"/>
            <w:right w:val="none" w:sz="0" w:space="0" w:color="auto"/>
          </w:divBdr>
          <w:divsChild>
            <w:div w:id="1784837741">
              <w:marLeft w:val="0"/>
              <w:marRight w:val="0"/>
              <w:marTop w:val="0"/>
              <w:marBottom w:val="0"/>
              <w:divBdr>
                <w:top w:val="none" w:sz="0" w:space="0" w:color="auto"/>
                <w:left w:val="none" w:sz="0" w:space="0" w:color="auto"/>
                <w:bottom w:val="none" w:sz="0" w:space="0" w:color="auto"/>
                <w:right w:val="none" w:sz="0" w:space="0" w:color="auto"/>
              </w:divBdr>
              <w:divsChild>
                <w:div w:id="150370140">
                  <w:marLeft w:val="0"/>
                  <w:marRight w:val="0"/>
                  <w:marTop w:val="0"/>
                  <w:marBottom w:val="0"/>
                  <w:divBdr>
                    <w:top w:val="none" w:sz="0" w:space="0" w:color="auto"/>
                    <w:left w:val="none" w:sz="0" w:space="0" w:color="auto"/>
                    <w:bottom w:val="none" w:sz="0" w:space="0" w:color="auto"/>
                    <w:right w:val="none" w:sz="0" w:space="0" w:color="auto"/>
                  </w:divBdr>
                </w:div>
                <w:div w:id="6042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182">
          <w:marLeft w:val="0"/>
          <w:marRight w:val="0"/>
          <w:marTop w:val="0"/>
          <w:marBottom w:val="0"/>
          <w:divBdr>
            <w:top w:val="none" w:sz="0" w:space="0" w:color="auto"/>
            <w:left w:val="none" w:sz="0" w:space="0" w:color="auto"/>
            <w:bottom w:val="none" w:sz="0" w:space="0" w:color="auto"/>
            <w:right w:val="none" w:sz="0" w:space="0" w:color="auto"/>
          </w:divBdr>
          <w:divsChild>
            <w:div w:id="1824160637">
              <w:marLeft w:val="0"/>
              <w:marRight w:val="0"/>
              <w:marTop w:val="0"/>
              <w:marBottom w:val="0"/>
              <w:divBdr>
                <w:top w:val="none" w:sz="0" w:space="0" w:color="auto"/>
                <w:left w:val="none" w:sz="0" w:space="0" w:color="auto"/>
                <w:bottom w:val="none" w:sz="0" w:space="0" w:color="auto"/>
                <w:right w:val="none" w:sz="0" w:space="0" w:color="auto"/>
              </w:divBdr>
            </w:div>
          </w:divsChild>
        </w:div>
        <w:div w:id="518742318">
          <w:marLeft w:val="0"/>
          <w:marRight w:val="0"/>
          <w:marTop w:val="0"/>
          <w:marBottom w:val="0"/>
          <w:divBdr>
            <w:top w:val="none" w:sz="0" w:space="0" w:color="auto"/>
            <w:left w:val="none" w:sz="0" w:space="0" w:color="auto"/>
            <w:bottom w:val="none" w:sz="0" w:space="0" w:color="auto"/>
            <w:right w:val="none" w:sz="0" w:space="0" w:color="auto"/>
          </w:divBdr>
          <w:divsChild>
            <w:div w:id="208231228">
              <w:marLeft w:val="0"/>
              <w:marRight w:val="0"/>
              <w:marTop w:val="0"/>
              <w:marBottom w:val="0"/>
              <w:divBdr>
                <w:top w:val="none" w:sz="0" w:space="0" w:color="auto"/>
                <w:left w:val="none" w:sz="0" w:space="0" w:color="auto"/>
                <w:bottom w:val="none" w:sz="0" w:space="0" w:color="auto"/>
                <w:right w:val="none" w:sz="0" w:space="0" w:color="auto"/>
              </w:divBdr>
            </w:div>
          </w:divsChild>
        </w:div>
        <w:div w:id="1360082763">
          <w:marLeft w:val="0"/>
          <w:marRight w:val="0"/>
          <w:marTop w:val="0"/>
          <w:marBottom w:val="0"/>
          <w:divBdr>
            <w:top w:val="none" w:sz="0" w:space="0" w:color="auto"/>
            <w:left w:val="none" w:sz="0" w:space="0" w:color="auto"/>
            <w:bottom w:val="none" w:sz="0" w:space="0" w:color="auto"/>
            <w:right w:val="none" w:sz="0" w:space="0" w:color="auto"/>
          </w:divBdr>
        </w:div>
        <w:div w:id="1852796445">
          <w:marLeft w:val="0"/>
          <w:marRight w:val="0"/>
          <w:marTop w:val="0"/>
          <w:marBottom w:val="0"/>
          <w:divBdr>
            <w:top w:val="none" w:sz="0" w:space="0" w:color="auto"/>
            <w:left w:val="none" w:sz="0" w:space="0" w:color="auto"/>
            <w:bottom w:val="none" w:sz="0" w:space="0" w:color="auto"/>
            <w:right w:val="none" w:sz="0" w:space="0" w:color="auto"/>
          </w:divBdr>
          <w:divsChild>
            <w:div w:id="444035315">
              <w:marLeft w:val="0"/>
              <w:marRight w:val="0"/>
              <w:marTop w:val="0"/>
              <w:marBottom w:val="0"/>
              <w:divBdr>
                <w:top w:val="none" w:sz="0" w:space="0" w:color="auto"/>
                <w:left w:val="none" w:sz="0" w:space="0" w:color="auto"/>
                <w:bottom w:val="none" w:sz="0" w:space="0" w:color="auto"/>
                <w:right w:val="none" w:sz="0" w:space="0" w:color="auto"/>
              </w:divBdr>
              <w:divsChild>
                <w:div w:id="1517498465">
                  <w:marLeft w:val="0"/>
                  <w:marRight w:val="0"/>
                  <w:marTop w:val="0"/>
                  <w:marBottom w:val="0"/>
                  <w:divBdr>
                    <w:top w:val="none" w:sz="0" w:space="0" w:color="auto"/>
                    <w:left w:val="none" w:sz="0" w:space="0" w:color="auto"/>
                    <w:bottom w:val="none" w:sz="0" w:space="0" w:color="auto"/>
                    <w:right w:val="none" w:sz="0" w:space="0" w:color="auto"/>
                  </w:divBdr>
                </w:div>
              </w:divsChild>
            </w:div>
            <w:div w:id="1006978902">
              <w:marLeft w:val="0"/>
              <w:marRight w:val="0"/>
              <w:marTop w:val="0"/>
              <w:marBottom w:val="0"/>
              <w:divBdr>
                <w:top w:val="none" w:sz="0" w:space="0" w:color="auto"/>
                <w:left w:val="none" w:sz="0" w:space="0" w:color="auto"/>
                <w:bottom w:val="none" w:sz="0" w:space="0" w:color="auto"/>
                <w:right w:val="none" w:sz="0" w:space="0" w:color="auto"/>
              </w:divBdr>
            </w:div>
            <w:div w:id="198130160">
              <w:marLeft w:val="0"/>
              <w:marRight w:val="0"/>
              <w:marTop w:val="0"/>
              <w:marBottom w:val="0"/>
              <w:divBdr>
                <w:top w:val="none" w:sz="0" w:space="0" w:color="auto"/>
                <w:left w:val="none" w:sz="0" w:space="0" w:color="auto"/>
                <w:bottom w:val="none" w:sz="0" w:space="0" w:color="auto"/>
                <w:right w:val="none" w:sz="0" w:space="0" w:color="auto"/>
              </w:divBdr>
              <w:divsChild>
                <w:div w:id="1032153152">
                  <w:marLeft w:val="0"/>
                  <w:marRight w:val="0"/>
                  <w:marTop w:val="0"/>
                  <w:marBottom w:val="0"/>
                  <w:divBdr>
                    <w:top w:val="none" w:sz="0" w:space="0" w:color="auto"/>
                    <w:left w:val="none" w:sz="0" w:space="0" w:color="auto"/>
                    <w:bottom w:val="none" w:sz="0" w:space="0" w:color="auto"/>
                    <w:right w:val="none" w:sz="0" w:space="0" w:color="auto"/>
                  </w:divBdr>
                  <w:divsChild>
                    <w:div w:id="988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1336">
              <w:marLeft w:val="0"/>
              <w:marRight w:val="0"/>
              <w:marTop w:val="0"/>
              <w:marBottom w:val="0"/>
              <w:divBdr>
                <w:top w:val="none" w:sz="0" w:space="0" w:color="auto"/>
                <w:left w:val="none" w:sz="0" w:space="0" w:color="auto"/>
                <w:bottom w:val="none" w:sz="0" w:space="0" w:color="auto"/>
                <w:right w:val="none" w:sz="0" w:space="0" w:color="auto"/>
              </w:divBdr>
            </w:div>
            <w:div w:id="1603420212">
              <w:marLeft w:val="0"/>
              <w:marRight w:val="0"/>
              <w:marTop w:val="0"/>
              <w:marBottom w:val="0"/>
              <w:divBdr>
                <w:top w:val="none" w:sz="0" w:space="0" w:color="auto"/>
                <w:left w:val="none" w:sz="0" w:space="0" w:color="auto"/>
                <w:bottom w:val="none" w:sz="0" w:space="0" w:color="auto"/>
                <w:right w:val="none" w:sz="0" w:space="0" w:color="auto"/>
              </w:divBdr>
              <w:divsChild>
                <w:div w:id="921523982">
                  <w:marLeft w:val="0"/>
                  <w:marRight w:val="0"/>
                  <w:marTop w:val="0"/>
                  <w:marBottom w:val="0"/>
                  <w:divBdr>
                    <w:top w:val="none" w:sz="0" w:space="0" w:color="auto"/>
                    <w:left w:val="none" w:sz="0" w:space="0" w:color="auto"/>
                    <w:bottom w:val="none" w:sz="0" w:space="0" w:color="auto"/>
                    <w:right w:val="none" w:sz="0" w:space="0" w:color="auto"/>
                  </w:divBdr>
                  <w:divsChild>
                    <w:div w:id="19044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4491">
              <w:marLeft w:val="0"/>
              <w:marRight w:val="0"/>
              <w:marTop w:val="0"/>
              <w:marBottom w:val="0"/>
              <w:divBdr>
                <w:top w:val="none" w:sz="0" w:space="0" w:color="auto"/>
                <w:left w:val="none" w:sz="0" w:space="0" w:color="auto"/>
                <w:bottom w:val="none" w:sz="0" w:space="0" w:color="auto"/>
                <w:right w:val="none" w:sz="0" w:space="0" w:color="auto"/>
              </w:divBdr>
            </w:div>
          </w:divsChild>
        </w:div>
        <w:div w:id="1887986079">
          <w:marLeft w:val="0"/>
          <w:marRight w:val="0"/>
          <w:marTop w:val="0"/>
          <w:marBottom w:val="0"/>
          <w:divBdr>
            <w:top w:val="none" w:sz="0" w:space="0" w:color="auto"/>
            <w:left w:val="none" w:sz="0" w:space="0" w:color="auto"/>
            <w:bottom w:val="none" w:sz="0" w:space="0" w:color="auto"/>
            <w:right w:val="none" w:sz="0" w:space="0" w:color="auto"/>
          </w:divBdr>
          <w:divsChild>
            <w:div w:id="1504277638">
              <w:marLeft w:val="0"/>
              <w:marRight w:val="0"/>
              <w:marTop w:val="0"/>
              <w:marBottom w:val="0"/>
              <w:divBdr>
                <w:top w:val="none" w:sz="0" w:space="0" w:color="auto"/>
                <w:left w:val="none" w:sz="0" w:space="0" w:color="auto"/>
                <w:bottom w:val="none" w:sz="0" w:space="0" w:color="auto"/>
                <w:right w:val="none" w:sz="0" w:space="0" w:color="auto"/>
              </w:divBdr>
              <w:divsChild>
                <w:div w:id="1246500935">
                  <w:marLeft w:val="0"/>
                  <w:marRight w:val="0"/>
                  <w:marTop w:val="0"/>
                  <w:marBottom w:val="0"/>
                  <w:divBdr>
                    <w:top w:val="none" w:sz="0" w:space="0" w:color="auto"/>
                    <w:left w:val="none" w:sz="0" w:space="0" w:color="auto"/>
                    <w:bottom w:val="none" w:sz="0" w:space="0" w:color="auto"/>
                    <w:right w:val="none" w:sz="0" w:space="0" w:color="auto"/>
                  </w:divBdr>
                </w:div>
                <w:div w:id="561016235">
                  <w:marLeft w:val="0"/>
                  <w:marRight w:val="0"/>
                  <w:marTop w:val="0"/>
                  <w:marBottom w:val="0"/>
                  <w:divBdr>
                    <w:top w:val="none" w:sz="0" w:space="0" w:color="auto"/>
                    <w:left w:val="none" w:sz="0" w:space="0" w:color="auto"/>
                    <w:bottom w:val="none" w:sz="0" w:space="0" w:color="auto"/>
                    <w:right w:val="none" w:sz="0" w:space="0" w:color="auto"/>
                  </w:divBdr>
                </w:div>
                <w:div w:id="1323435580">
                  <w:marLeft w:val="0"/>
                  <w:marRight w:val="0"/>
                  <w:marTop w:val="0"/>
                  <w:marBottom w:val="0"/>
                  <w:divBdr>
                    <w:top w:val="none" w:sz="0" w:space="0" w:color="auto"/>
                    <w:left w:val="none" w:sz="0" w:space="0" w:color="auto"/>
                    <w:bottom w:val="none" w:sz="0" w:space="0" w:color="auto"/>
                    <w:right w:val="none" w:sz="0" w:space="0" w:color="auto"/>
                  </w:divBdr>
                </w:div>
                <w:div w:id="94135116">
                  <w:marLeft w:val="0"/>
                  <w:marRight w:val="0"/>
                  <w:marTop w:val="0"/>
                  <w:marBottom w:val="0"/>
                  <w:divBdr>
                    <w:top w:val="none" w:sz="0" w:space="0" w:color="auto"/>
                    <w:left w:val="none" w:sz="0" w:space="0" w:color="auto"/>
                    <w:bottom w:val="none" w:sz="0" w:space="0" w:color="auto"/>
                    <w:right w:val="none" w:sz="0" w:space="0" w:color="auto"/>
                  </w:divBdr>
                </w:div>
                <w:div w:id="976110876">
                  <w:marLeft w:val="0"/>
                  <w:marRight w:val="0"/>
                  <w:marTop w:val="0"/>
                  <w:marBottom w:val="0"/>
                  <w:divBdr>
                    <w:top w:val="none" w:sz="0" w:space="0" w:color="auto"/>
                    <w:left w:val="none" w:sz="0" w:space="0" w:color="auto"/>
                    <w:bottom w:val="none" w:sz="0" w:space="0" w:color="auto"/>
                    <w:right w:val="none" w:sz="0" w:space="0" w:color="auto"/>
                  </w:divBdr>
                </w:div>
              </w:divsChild>
            </w:div>
            <w:div w:id="19507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2018-07-18T07:43:00Z</dcterms:created>
  <dcterms:modified xsi:type="dcterms:W3CDTF">2018-07-18T08:29:00Z</dcterms:modified>
</cp:coreProperties>
</file>